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CF3" w:rsidRDefault="00611CF3"/>
    <w:p w:rsidR="00611CF3" w:rsidRDefault="00611CF3">
      <w:pPr>
        <w:rPr>
          <w:b/>
        </w:rPr>
      </w:pPr>
    </w:p>
    <w:p w:rsidR="00611CF3" w:rsidRDefault="00C7116D">
      <w:pPr>
        <w:rPr>
          <w:b/>
          <w:sz w:val="28"/>
          <w:szCs w:val="28"/>
          <w:u w:val="single"/>
        </w:rPr>
      </w:pPr>
      <w:r>
        <w:rPr>
          <w:b/>
          <w:sz w:val="28"/>
          <w:szCs w:val="28"/>
          <w:u w:val="single"/>
        </w:rPr>
        <w:t>Définition</w:t>
      </w:r>
    </w:p>
    <w:p w:rsidR="00611CF3" w:rsidRDefault="00611CF3">
      <w:pPr>
        <w:rPr>
          <w:b/>
          <w:u w:val="single"/>
        </w:rPr>
      </w:pPr>
    </w:p>
    <w:p w:rsidR="00611CF3" w:rsidRDefault="00C7116D">
      <w:r>
        <w:t>Le JavaScript, créé en 1995 par Brendan Eich (pour la Netscape Communication Corporation), est un langage de programmation de scripts orienté objet. Si le terme Java est commun au langage du même nom, le JavaScript est radicalement différent.</w:t>
      </w:r>
    </w:p>
    <w:p w:rsidR="00611CF3" w:rsidRDefault="00611CF3"/>
    <w:p w:rsidR="00611CF3" w:rsidRDefault="00611CF3"/>
    <w:p w:rsidR="00611CF3" w:rsidRDefault="00611CF3"/>
    <w:p w:rsidR="00611CF3" w:rsidRDefault="00C7116D">
      <w:r>
        <w:t xml:space="preserve">Pour ce tutoriel on va utiliser le liens suivant </w:t>
      </w:r>
      <w:hyperlink r:id="rId7">
        <w:r>
          <w:rPr>
            <w:color w:val="1155CC"/>
            <w:u w:val="single"/>
          </w:rPr>
          <w:t>https                                                                                                                                                                                           ://codepen.io/pen/</w:t>
        </w:r>
      </w:hyperlink>
      <w:r>
        <w:t xml:space="preserve">.pour tester le code javascript.On utilisera en local l'éditeur </w:t>
      </w:r>
      <w:r>
        <w:rPr>
          <w:color w:val="0000FF"/>
        </w:rPr>
        <w:t>visual studio code.</w:t>
      </w:r>
    </w:p>
    <w:p w:rsidR="00611CF3" w:rsidRDefault="00611CF3"/>
    <w:p w:rsidR="00611CF3" w:rsidRDefault="00C7116D">
      <w:pPr>
        <w:rPr>
          <w:b/>
          <w:sz w:val="28"/>
          <w:szCs w:val="28"/>
          <w:u w:val="single"/>
        </w:rPr>
      </w:pPr>
      <w:r>
        <w:rPr>
          <w:b/>
          <w:sz w:val="28"/>
          <w:szCs w:val="28"/>
          <w:u w:val="single"/>
        </w:rPr>
        <w:t>Initiation à JavaScript</w:t>
      </w:r>
    </w:p>
    <w:p w:rsidR="00611CF3" w:rsidRDefault="00611CF3">
      <w:pPr>
        <w:rPr>
          <w:b/>
          <w:sz w:val="28"/>
          <w:szCs w:val="28"/>
        </w:rPr>
      </w:pPr>
    </w:p>
    <w:p w:rsidR="00611CF3" w:rsidRDefault="00C7116D">
      <w:pPr>
        <w:rPr>
          <w:b/>
        </w:rPr>
      </w:pPr>
      <w:r>
        <w:rPr>
          <w:b/>
        </w:rPr>
        <w:t>Q1:</w:t>
      </w:r>
      <w:r>
        <w:t>Quelles sont les versions de Javascript ?.</w:t>
      </w:r>
      <w:r>
        <w:rPr>
          <w:b/>
        </w:rPr>
        <w:t>Il faut bien préciser les nouvelles versions et leurs popularités</w:t>
      </w:r>
      <w:r>
        <w:rPr>
          <w:b/>
          <w:color w:val="0000FF"/>
        </w:rPr>
        <w:t>(Stackoverflow)</w:t>
      </w:r>
      <w:r>
        <w:rPr>
          <w:b/>
        </w:rPr>
        <w:t>.</w:t>
      </w:r>
    </w:p>
    <w:p w:rsidR="00434A7E" w:rsidRDefault="00434A7E">
      <w:pPr>
        <w:rPr>
          <w:b/>
        </w:rPr>
      </w:pPr>
    </w:p>
    <w:p w:rsidR="00434A7E" w:rsidRDefault="00434A7E">
      <w:pPr>
        <w:rPr>
          <w:b/>
        </w:rPr>
      </w:pPr>
      <w:r>
        <w:rPr>
          <w:b/>
        </w:rPr>
        <w:t xml:space="preserve">Il y a la ES1 ,2,3,4,5,6,7(seulement sur chrome et opera) </w:t>
      </w:r>
    </w:p>
    <w:p w:rsidR="00434A7E" w:rsidRDefault="00434A7E">
      <w:pPr>
        <w:rPr>
          <w:color w:val="FF0000"/>
        </w:rPr>
      </w:pPr>
    </w:p>
    <w:p w:rsidR="00611CF3" w:rsidRDefault="00C7116D">
      <w:r>
        <w:rPr>
          <w:b/>
        </w:rPr>
        <w:t>Q2-</w:t>
      </w:r>
      <w:r>
        <w:t>Copier le code ci-dessous sur le liens</w:t>
      </w:r>
      <w:r>
        <w:rPr>
          <w:b/>
        </w:rPr>
        <w:t>codepen</w:t>
      </w:r>
      <w:r>
        <w:t xml:space="preserve">. Ensuite chercher une solution pour faire fonctionner  le même code dans visual studio code. </w:t>
      </w:r>
    </w:p>
    <w:p w:rsidR="00611CF3" w:rsidRDefault="00C7116D">
      <w:pPr>
        <w:numPr>
          <w:ilvl w:val="0"/>
          <w:numId w:val="1"/>
        </w:numPr>
      </w:pPr>
      <w:r>
        <w:t>Fichier séparé</w:t>
      </w:r>
    </w:p>
    <w:p w:rsidR="00611CF3" w:rsidRDefault="00C7116D">
      <w:pPr>
        <w:numPr>
          <w:ilvl w:val="0"/>
          <w:numId w:val="1"/>
        </w:numPr>
      </w:pPr>
      <w:r>
        <w:t>Entre les balises &lt;script&gt; et &lt;/script&gt;</w:t>
      </w:r>
    </w:p>
    <w:p w:rsidR="00611CF3" w:rsidRDefault="00611CF3">
      <w:pPr>
        <w:ind w:left="720"/>
      </w:pPr>
    </w:p>
    <w:p w:rsidR="00611CF3" w:rsidRDefault="00C7116D">
      <w:r>
        <w:rPr>
          <w:b/>
        </w:rPr>
        <w:t>Q3.</w:t>
      </w:r>
      <w:r>
        <w:t>Mettre le code Dans l'en-tête ou dans le corps de la page ? donner la différence.</w:t>
      </w:r>
    </w:p>
    <w:p w:rsidR="00611CF3" w:rsidRDefault="00611CF3"/>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611CF3">
        <w:tc>
          <w:tcPr>
            <w:tcW w:w="3009" w:type="dxa"/>
            <w:shd w:val="clear" w:color="auto" w:fill="666666"/>
            <w:tcMar>
              <w:top w:w="100" w:type="dxa"/>
              <w:left w:w="100" w:type="dxa"/>
              <w:bottom w:w="100" w:type="dxa"/>
              <w:right w:w="100" w:type="dxa"/>
            </w:tcMar>
          </w:tcPr>
          <w:p w:rsidR="00611CF3" w:rsidRDefault="00C7116D">
            <w:pPr>
              <w:widowControl w:val="0"/>
              <w:pBdr>
                <w:top w:val="nil"/>
                <w:left w:val="nil"/>
                <w:bottom w:val="nil"/>
                <w:right w:val="nil"/>
                <w:between w:val="nil"/>
              </w:pBdr>
              <w:spacing w:line="240" w:lineRule="auto"/>
              <w:jc w:val="center"/>
              <w:rPr>
                <w:b/>
                <w:color w:val="FFFFFF"/>
              </w:rPr>
            </w:pPr>
            <w:r>
              <w:rPr>
                <w:b/>
                <w:color w:val="FFFFFF"/>
              </w:rPr>
              <w:t>HTML</w:t>
            </w:r>
          </w:p>
        </w:tc>
        <w:tc>
          <w:tcPr>
            <w:tcW w:w="3009" w:type="dxa"/>
            <w:shd w:val="clear" w:color="auto" w:fill="666666"/>
            <w:tcMar>
              <w:top w:w="100" w:type="dxa"/>
              <w:left w:w="100" w:type="dxa"/>
              <w:bottom w:w="100" w:type="dxa"/>
              <w:right w:w="100" w:type="dxa"/>
            </w:tcMar>
          </w:tcPr>
          <w:p w:rsidR="00611CF3" w:rsidRDefault="00C7116D">
            <w:pPr>
              <w:widowControl w:val="0"/>
              <w:pBdr>
                <w:top w:val="nil"/>
                <w:left w:val="nil"/>
                <w:bottom w:val="nil"/>
                <w:right w:val="nil"/>
                <w:between w:val="nil"/>
              </w:pBdr>
              <w:spacing w:line="240" w:lineRule="auto"/>
              <w:jc w:val="center"/>
              <w:rPr>
                <w:b/>
                <w:color w:val="FFFFFF"/>
              </w:rPr>
            </w:pPr>
            <w:r>
              <w:rPr>
                <w:b/>
                <w:color w:val="FFFFFF"/>
              </w:rPr>
              <w:t>CSS</w:t>
            </w:r>
          </w:p>
        </w:tc>
        <w:tc>
          <w:tcPr>
            <w:tcW w:w="3009" w:type="dxa"/>
            <w:shd w:val="clear" w:color="auto" w:fill="666666"/>
            <w:tcMar>
              <w:top w:w="100" w:type="dxa"/>
              <w:left w:w="100" w:type="dxa"/>
              <w:bottom w:w="100" w:type="dxa"/>
              <w:right w:w="100" w:type="dxa"/>
            </w:tcMar>
          </w:tcPr>
          <w:p w:rsidR="00611CF3" w:rsidRDefault="00C7116D">
            <w:pPr>
              <w:widowControl w:val="0"/>
              <w:pBdr>
                <w:top w:val="nil"/>
                <w:left w:val="nil"/>
                <w:bottom w:val="nil"/>
                <w:right w:val="nil"/>
                <w:between w:val="nil"/>
              </w:pBdr>
              <w:spacing w:line="240" w:lineRule="auto"/>
              <w:jc w:val="center"/>
              <w:rPr>
                <w:b/>
                <w:color w:val="FFFFFF"/>
              </w:rPr>
            </w:pPr>
            <w:r>
              <w:rPr>
                <w:b/>
                <w:color w:val="FFFFFF"/>
              </w:rPr>
              <w:t>JAVASCRIPT</w:t>
            </w:r>
          </w:p>
        </w:tc>
      </w:tr>
      <w:tr w:rsidR="00611CF3">
        <w:tc>
          <w:tcPr>
            <w:tcW w:w="3009" w:type="dxa"/>
            <w:shd w:val="clear" w:color="auto" w:fill="auto"/>
            <w:tcMar>
              <w:top w:w="100" w:type="dxa"/>
              <w:left w:w="100" w:type="dxa"/>
              <w:bottom w:w="100" w:type="dxa"/>
              <w:right w:w="100" w:type="dxa"/>
            </w:tcMar>
          </w:tcPr>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&lt;!DOCTYPE html&gt;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&lt;html&gt;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&lt;body&gt;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&lt;h1 class="s"&gt;SNAP 1&lt;/h1&gt;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&lt;button onclick  ="maFonction()"&gt;Cliquer ici&lt;/button&gt;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&lt;h2 class="s s1"  id="demo"&gt;&lt;/h2&gt;</w:t>
            </w:r>
          </w:p>
          <w:p w:rsidR="00611CF3" w:rsidRPr="00B61F8B" w:rsidRDefault="00611CF3">
            <w:pPr>
              <w:widowControl w:val="0"/>
              <w:pBdr>
                <w:top w:val="nil"/>
                <w:left w:val="nil"/>
                <w:bottom w:val="nil"/>
                <w:right w:val="nil"/>
                <w:between w:val="nil"/>
              </w:pBdr>
              <w:spacing w:line="240" w:lineRule="auto"/>
              <w:rPr>
                <w:sz w:val="16"/>
                <w:szCs w:val="16"/>
                <w:lang w:val="en-US"/>
              </w:rPr>
            </w:pPr>
          </w:p>
          <w:p w:rsidR="00611CF3" w:rsidRDefault="00C7116D">
            <w:pPr>
              <w:widowControl w:val="0"/>
              <w:pBdr>
                <w:top w:val="nil"/>
                <w:left w:val="nil"/>
                <w:bottom w:val="nil"/>
                <w:right w:val="nil"/>
                <w:between w:val="nil"/>
              </w:pBdr>
              <w:spacing w:line="240" w:lineRule="auto"/>
              <w:rPr>
                <w:sz w:val="16"/>
                <w:szCs w:val="16"/>
              </w:rPr>
            </w:pPr>
            <w:r>
              <w:rPr>
                <w:sz w:val="16"/>
                <w:szCs w:val="16"/>
              </w:rPr>
              <w:t>&lt;/body&gt;</w:t>
            </w:r>
          </w:p>
          <w:p w:rsidR="00611CF3" w:rsidRDefault="00C7116D">
            <w:pPr>
              <w:widowControl w:val="0"/>
              <w:pBdr>
                <w:top w:val="nil"/>
                <w:left w:val="nil"/>
                <w:bottom w:val="nil"/>
                <w:right w:val="nil"/>
                <w:between w:val="nil"/>
              </w:pBdr>
              <w:spacing w:line="240" w:lineRule="auto"/>
              <w:rPr>
                <w:sz w:val="16"/>
                <w:szCs w:val="16"/>
              </w:rPr>
            </w:pPr>
            <w:r>
              <w:rPr>
                <w:sz w:val="16"/>
                <w:szCs w:val="16"/>
              </w:rPr>
              <w:t>&lt;/html&gt;</w:t>
            </w:r>
          </w:p>
          <w:p w:rsidR="00611CF3" w:rsidRDefault="00611CF3">
            <w:pPr>
              <w:widowControl w:val="0"/>
              <w:pBdr>
                <w:top w:val="nil"/>
                <w:left w:val="nil"/>
                <w:bottom w:val="nil"/>
                <w:right w:val="nil"/>
                <w:between w:val="nil"/>
              </w:pBdr>
              <w:spacing w:line="240" w:lineRule="auto"/>
              <w:rPr>
                <w:sz w:val="16"/>
                <w:szCs w:val="16"/>
              </w:rPr>
            </w:pPr>
          </w:p>
        </w:tc>
        <w:tc>
          <w:tcPr>
            <w:tcW w:w="3009" w:type="dxa"/>
            <w:shd w:val="clear" w:color="auto" w:fill="auto"/>
            <w:tcMar>
              <w:top w:w="100" w:type="dxa"/>
              <w:left w:w="100" w:type="dxa"/>
              <w:bottom w:w="100" w:type="dxa"/>
              <w:right w:w="100" w:type="dxa"/>
            </w:tcMar>
          </w:tcPr>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.s</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text-align: center;</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.s1{</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color:red;</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button {</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background-color: #555555;</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border: 2px solid #f44336;</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color: white;</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padding: 15px 32px;</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text-align: center;</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text-decoration: none;</w:t>
            </w:r>
          </w:p>
          <w:p w:rsidR="00611CF3" w:rsidRPr="00B61F8B" w:rsidRDefault="00C7116D">
            <w:pPr>
              <w:widowControl w:val="0"/>
              <w:pBdr>
                <w:top w:val="nil"/>
                <w:left w:val="nil"/>
                <w:bottom w:val="nil"/>
                <w:right w:val="nil"/>
                <w:between w:val="nil"/>
              </w:pBdr>
              <w:spacing w:line="240" w:lineRule="auto"/>
              <w:rPr>
                <w:sz w:val="16"/>
                <w:szCs w:val="16"/>
                <w:lang w:val="en-US"/>
              </w:rPr>
            </w:pPr>
            <w:r w:rsidRPr="00B61F8B">
              <w:rPr>
                <w:sz w:val="16"/>
                <w:szCs w:val="16"/>
                <w:lang w:val="en-US"/>
              </w:rPr>
              <w:t xml:space="preserve">  display: block;</w:t>
            </w:r>
          </w:p>
          <w:p w:rsidR="00611CF3" w:rsidRDefault="00C7116D">
            <w:pPr>
              <w:widowControl w:val="0"/>
              <w:pBdr>
                <w:top w:val="nil"/>
                <w:left w:val="nil"/>
                <w:bottom w:val="nil"/>
                <w:right w:val="nil"/>
                <w:between w:val="nil"/>
              </w:pBdr>
              <w:spacing w:line="240" w:lineRule="auto"/>
              <w:rPr>
                <w:sz w:val="16"/>
                <w:szCs w:val="16"/>
              </w:rPr>
            </w:pPr>
            <w:r>
              <w:rPr>
                <w:sz w:val="16"/>
                <w:szCs w:val="16"/>
              </w:rPr>
              <w:t>font-size: 16px;</w:t>
            </w:r>
          </w:p>
          <w:p w:rsidR="00611CF3" w:rsidRDefault="00C7116D">
            <w:pPr>
              <w:widowControl w:val="0"/>
              <w:pBdr>
                <w:top w:val="nil"/>
                <w:left w:val="nil"/>
                <w:bottom w:val="nil"/>
                <w:right w:val="nil"/>
                <w:between w:val="nil"/>
              </w:pBdr>
              <w:spacing w:line="240" w:lineRule="auto"/>
              <w:rPr>
                <w:sz w:val="16"/>
                <w:szCs w:val="16"/>
              </w:rPr>
            </w:pPr>
            <w:r>
              <w:rPr>
                <w:sz w:val="16"/>
                <w:szCs w:val="16"/>
              </w:rPr>
              <w:t>margin : auto;</w:t>
            </w:r>
          </w:p>
          <w:p w:rsidR="00611CF3" w:rsidRDefault="00C7116D">
            <w:pPr>
              <w:widowControl w:val="0"/>
              <w:pBdr>
                <w:top w:val="nil"/>
                <w:left w:val="nil"/>
                <w:bottom w:val="nil"/>
                <w:right w:val="nil"/>
                <w:between w:val="nil"/>
              </w:pBdr>
              <w:spacing w:line="240" w:lineRule="auto"/>
              <w:rPr>
                <w:sz w:val="16"/>
                <w:szCs w:val="16"/>
              </w:rPr>
            </w:pPr>
            <w:r>
              <w:rPr>
                <w:sz w:val="16"/>
                <w:szCs w:val="16"/>
              </w:rPr>
              <w:t>cursor: pointer;</w:t>
            </w:r>
          </w:p>
          <w:p w:rsidR="00611CF3" w:rsidRDefault="00C7116D">
            <w:pPr>
              <w:widowControl w:val="0"/>
              <w:pBdr>
                <w:top w:val="nil"/>
                <w:left w:val="nil"/>
                <w:bottom w:val="nil"/>
                <w:right w:val="nil"/>
                <w:between w:val="nil"/>
              </w:pBdr>
              <w:spacing w:line="240" w:lineRule="auto"/>
            </w:pPr>
            <w:r>
              <w:rPr>
                <w:sz w:val="16"/>
                <w:szCs w:val="16"/>
              </w:rPr>
              <w:t>}</w:t>
            </w:r>
          </w:p>
        </w:tc>
        <w:tc>
          <w:tcPr>
            <w:tcW w:w="3009" w:type="dxa"/>
            <w:shd w:val="clear" w:color="auto" w:fill="auto"/>
            <w:tcMar>
              <w:top w:w="100" w:type="dxa"/>
              <w:left w:w="100" w:type="dxa"/>
              <w:bottom w:w="100" w:type="dxa"/>
              <w:right w:w="100" w:type="dxa"/>
            </w:tcMar>
          </w:tcPr>
          <w:p w:rsidR="00611CF3" w:rsidRDefault="00C7116D">
            <w:pPr>
              <w:widowControl w:val="0"/>
              <w:pBdr>
                <w:top w:val="nil"/>
                <w:left w:val="nil"/>
                <w:bottom w:val="nil"/>
                <w:right w:val="nil"/>
                <w:between w:val="nil"/>
              </w:pBdr>
              <w:spacing w:line="240" w:lineRule="auto"/>
              <w:rPr>
                <w:sz w:val="16"/>
                <w:szCs w:val="16"/>
              </w:rPr>
            </w:pPr>
            <w:r>
              <w:rPr>
                <w:sz w:val="16"/>
                <w:szCs w:val="16"/>
              </w:rPr>
              <w:t>functionmaFonction(){</w:t>
            </w:r>
          </w:p>
          <w:p w:rsidR="00611CF3" w:rsidRDefault="00C7116D">
            <w:pPr>
              <w:widowControl w:val="0"/>
              <w:pBdr>
                <w:top w:val="nil"/>
                <w:left w:val="nil"/>
                <w:bottom w:val="nil"/>
                <w:right w:val="nil"/>
                <w:between w:val="nil"/>
              </w:pBdr>
              <w:spacing w:line="240" w:lineRule="auto"/>
              <w:rPr>
                <w:sz w:val="16"/>
                <w:szCs w:val="16"/>
              </w:rPr>
            </w:pPr>
            <w:r>
              <w:rPr>
                <w:sz w:val="16"/>
                <w:szCs w:val="16"/>
              </w:rPr>
              <w:t>document.getElementById("demo").innerHTML = "BIENVENUE SUR LE COURS JAVASCRIPT";</w:t>
            </w:r>
          </w:p>
          <w:p w:rsidR="00611CF3" w:rsidRDefault="00C7116D">
            <w:pPr>
              <w:widowControl w:val="0"/>
              <w:pBdr>
                <w:top w:val="nil"/>
                <w:left w:val="nil"/>
                <w:bottom w:val="nil"/>
                <w:right w:val="nil"/>
                <w:between w:val="nil"/>
              </w:pBdr>
              <w:spacing w:line="240" w:lineRule="auto"/>
              <w:rPr>
                <w:sz w:val="16"/>
                <w:szCs w:val="16"/>
              </w:rPr>
            </w:pPr>
            <w:r>
              <w:rPr>
                <w:sz w:val="16"/>
                <w:szCs w:val="16"/>
              </w:rPr>
              <w:t>}</w:t>
            </w:r>
          </w:p>
          <w:p w:rsidR="00611CF3" w:rsidRDefault="00611CF3">
            <w:pPr>
              <w:widowControl w:val="0"/>
              <w:pBdr>
                <w:top w:val="nil"/>
                <w:left w:val="nil"/>
                <w:bottom w:val="nil"/>
                <w:right w:val="nil"/>
                <w:between w:val="nil"/>
              </w:pBdr>
              <w:spacing w:line="240" w:lineRule="auto"/>
              <w:rPr>
                <w:sz w:val="16"/>
                <w:szCs w:val="16"/>
              </w:rPr>
            </w:pPr>
          </w:p>
        </w:tc>
      </w:tr>
    </w:tbl>
    <w:p w:rsidR="00611CF3" w:rsidRDefault="00611CF3"/>
    <w:p w:rsidR="00611CF3" w:rsidRDefault="00611CF3">
      <w:pPr>
        <w:rPr>
          <w:b/>
        </w:rPr>
      </w:pPr>
    </w:p>
    <w:p w:rsidR="00611CF3" w:rsidRDefault="00611CF3">
      <w:pPr>
        <w:rPr>
          <w:b/>
        </w:rPr>
      </w:pPr>
    </w:p>
    <w:p w:rsidR="00611CF3" w:rsidRPr="00B61F8B" w:rsidRDefault="00C7116D">
      <w:pPr>
        <w:rPr>
          <w:lang w:val="en-US"/>
        </w:rPr>
      </w:pPr>
      <w:r w:rsidRPr="00B61F8B">
        <w:rPr>
          <w:b/>
          <w:lang w:val="en-US"/>
        </w:rPr>
        <w:t>Q4</w:t>
      </w:r>
      <w:r w:rsidRPr="00B61F8B">
        <w:rPr>
          <w:lang w:val="en-US"/>
        </w:rPr>
        <w:t>. Remplacer “</w:t>
      </w:r>
      <w:r w:rsidRPr="00B61F8B">
        <w:rPr>
          <w:b/>
          <w:lang w:val="en-US"/>
        </w:rPr>
        <w:t>onclick</w:t>
      </w:r>
      <w:r w:rsidRPr="00B61F8B">
        <w:rPr>
          <w:lang w:val="en-US"/>
        </w:rPr>
        <w:t>” par “</w:t>
      </w:r>
      <w:r w:rsidRPr="00B61F8B">
        <w:rPr>
          <w:b/>
          <w:lang w:val="en-US"/>
        </w:rPr>
        <w:t>ondblclick</w:t>
      </w:r>
      <w:r w:rsidRPr="00B61F8B">
        <w:rPr>
          <w:lang w:val="en-US"/>
        </w:rPr>
        <w:t>” ,  “</w:t>
      </w:r>
      <w:r w:rsidRPr="00B61F8B">
        <w:rPr>
          <w:b/>
          <w:lang w:val="en-US"/>
        </w:rPr>
        <w:t>onmouseover</w:t>
      </w:r>
      <w:r w:rsidRPr="00B61F8B">
        <w:rPr>
          <w:lang w:val="en-US"/>
        </w:rPr>
        <w:t xml:space="preserve"> “, “</w:t>
      </w:r>
      <w:r w:rsidRPr="00B61F8B">
        <w:rPr>
          <w:b/>
          <w:lang w:val="en-US"/>
        </w:rPr>
        <w:t>onmouseout</w:t>
      </w:r>
      <w:r w:rsidRPr="00B61F8B">
        <w:rPr>
          <w:lang w:val="en-US"/>
        </w:rPr>
        <w:t xml:space="preserve"> “.</w:t>
      </w:r>
    </w:p>
    <w:p w:rsidR="00611CF3" w:rsidRDefault="00C7116D">
      <w:pPr>
        <w:rPr>
          <w:color w:val="FF0000"/>
        </w:rPr>
      </w:pPr>
      <w:r>
        <w:rPr>
          <w:b/>
        </w:rPr>
        <w:t>Q5.</w:t>
      </w:r>
      <w:r>
        <w:t xml:space="preserve"> Déclarer deux variables a=5 et b=6  afficher la somme et la division sur la page HTML.</w:t>
      </w:r>
      <w:r>
        <w:rPr>
          <w:color w:val="FF0000"/>
        </w:rPr>
        <w:t xml:space="preserve"> (Chercher comment déclarer des variable).</w:t>
      </w:r>
    </w:p>
    <w:p w:rsidR="00611CF3" w:rsidRDefault="00611CF3">
      <w:pPr>
        <w:rPr>
          <w:color w:val="FF0000"/>
        </w:rPr>
      </w:pPr>
    </w:p>
    <w:p w:rsidR="00611CF3" w:rsidRDefault="00C7116D">
      <w:r>
        <w:rPr>
          <w:b/>
        </w:rPr>
        <w:t xml:space="preserve">Q6. </w:t>
      </w:r>
      <w:r>
        <w:t>Utiliser la fonction</w:t>
      </w:r>
      <w:r>
        <w:rPr>
          <w:b/>
        </w:rPr>
        <w:t xml:space="preserve">alert() </w:t>
      </w:r>
      <w:r>
        <w:t>ensuite la fonction</w:t>
      </w:r>
      <w:r>
        <w:rPr>
          <w:b/>
        </w:rPr>
        <w:t xml:space="preserve"> console.log() </w:t>
      </w:r>
      <w:r>
        <w:t xml:space="preserve">de javascript pour afficher le même résultat. </w:t>
      </w:r>
    </w:p>
    <w:p w:rsidR="00611CF3" w:rsidRDefault="00611CF3"/>
    <w:p w:rsidR="00611CF3" w:rsidRDefault="00C7116D">
      <w:r>
        <w:rPr>
          <w:b/>
        </w:rPr>
        <w:t>Q7</w:t>
      </w:r>
      <w:r>
        <w:t xml:space="preserve">.Suivre le liens suivant </w:t>
      </w:r>
      <w:hyperlink r:id="rId8" w:anchor="jsetjava">
        <w:r>
          <w:rPr>
            <w:color w:val="1155CC"/>
            <w:u w:val="single"/>
          </w:rPr>
          <w:t>http://www.gchagnon.fr/cours/dhtml/jscourt.html#jsetjava</w:t>
        </w:r>
      </w:hyperlink>
      <w:r>
        <w:t xml:space="preserve"> et faire les exercices de 1 à 7 .</w:t>
      </w:r>
    </w:p>
    <w:p w:rsidR="00611CF3" w:rsidRDefault="00611CF3"/>
    <w:p w:rsidR="00611CF3" w:rsidRDefault="00C7116D">
      <w:pPr>
        <w:rPr>
          <w:b/>
          <w:sz w:val="28"/>
          <w:szCs w:val="28"/>
        </w:rPr>
      </w:pPr>
      <w:r>
        <w:rPr>
          <w:b/>
          <w:sz w:val="28"/>
          <w:szCs w:val="28"/>
        </w:rPr>
        <w:t>UTILISATION DOM</w:t>
      </w:r>
    </w:p>
    <w:p w:rsidR="00611CF3" w:rsidRDefault="00611CF3"/>
    <w:p w:rsidR="00611CF3" w:rsidRDefault="00C7116D">
      <w:r>
        <w:rPr>
          <w:b/>
        </w:rPr>
        <w:t>Q8.</w:t>
      </w:r>
      <w:r>
        <w:t xml:space="preserve"> Expliquer l’instruction </w:t>
      </w:r>
      <w:r>
        <w:rPr>
          <w:b/>
        </w:rPr>
        <w:t xml:space="preserve">document.getElementById(). </w:t>
      </w:r>
      <w:r>
        <w:t>Utilisé précédemment</w:t>
      </w:r>
    </w:p>
    <w:p w:rsidR="00E86772" w:rsidRDefault="00E86772">
      <w:r>
        <w:t>Il sers a recuperer une informaiton par son id dans le html</w:t>
      </w:r>
    </w:p>
    <w:p w:rsidR="00611CF3" w:rsidRDefault="00C7116D">
      <w:r>
        <w:rPr>
          <w:b/>
        </w:rPr>
        <w:t xml:space="preserve">Q9. </w:t>
      </w:r>
      <w:r>
        <w:t>Copier le programme ci-dessouset commenter le code javascript ainsi que le style css.</w:t>
      </w:r>
    </w:p>
    <w:p w:rsidR="00611CF3" w:rsidRDefault="00611CF3"/>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611CF3">
        <w:tc>
          <w:tcPr>
            <w:tcW w:w="3009" w:type="dxa"/>
            <w:shd w:val="clear" w:color="auto" w:fill="666666"/>
            <w:tcMar>
              <w:top w:w="100" w:type="dxa"/>
              <w:left w:w="100" w:type="dxa"/>
              <w:bottom w:w="100" w:type="dxa"/>
              <w:right w:w="100" w:type="dxa"/>
            </w:tcMar>
          </w:tcPr>
          <w:p w:rsidR="00611CF3" w:rsidRDefault="00C7116D">
            <w:pPr>
              <w:widowControl w:val="0"/>
              <w:spacing w:line="240" w:lineRule="auto"/>
              <w:jc w:val="center"/>
              <w:rPr>
                <w:b/>
                <w:color w:val="FFFFFF"/>
              </w:rPr>
            </w:pPr>
            <w:r>
              <w:rPr>
                <w:b/>
                <w:color w:val="FFFFFF"/>
              </w:rPr>
              <w:t>HTML</w:t>
            </w:r>
          </w:p>
        </w:tc>
        <w:tc>
          <w:tcPr>
            <w:tcW w:w="3009" w:type="dxa"/>
            <w:shd w:val="clear" w:color="auto" w:fill="666666"/>
            <w:tcMar>
              <w:top w:w="100" w:type="dxa"/>
              <w:left w:w="100" w:type="dxa"/>
              <w:bottom w:w="100" w:type="dxa"/>
              <w:right w:w="100" w:type="dxa"/>
            </w:tcMar>
          </w:tcPr>
          <w:p w:rsidR="00611CF3" w:rsidRDefault="00C7116D">
            <w:pPr>
              <w:widowControl w:val="0"/>
              <w:spacing w:line="240" w:lineRule="auto"/>
              <w:jc w:val="center"/>
              <w:rPr>
                <w:b/>
                <w:color w:val="FFFFFF"/>
              </w:rPr>
            </w:pPr>
            <w:r>
              <w:rPr>
                <w:b/>
                <w:color w:val="FFFFFF"/>
              </w:rPr>
              <w:t>CSS</w:t>
            </w:r>
          </w:p>
        </w:tc>
        <w:tc>
          <w:tcPr>
            <w:tcW w:w="3009" w:type="dxa"/>
            <w:shd w:val="clear" w:color="auto" w:fill="666666"/>
            <w:tcMar>
              <w:top w:w="100" w:type="dxa"/>
              <w:left w:w="100" w:type="dxa"/>
              <w:bottom w:w="100" w:type="dxa"/>
              <w:right w:w="100" w:type="dxa"/>
            </w:tcMar>
          </w:tcPr>
          <w:p w:rsidR="00611CF3" w:rsidRDefault="00C7116D">
            <w:pPr>
              <w:widowControl w:val="0"/>
              <w:spacing w:line="240" w:lineRule="auto"/>
              <w:jc w:val="center"/>
              <w:rPr>
                <w:b/>
                <w:color w:val="FFFFFF"/>
              </w:rPr>
            </w:pPr>
            <w:r>
              <w:rPr>
                <w:b/>
                <w:color w:val="FFFFFF"/>
              </w:rPr>
              <w:t>JAVASCRIPT</w:t>
            </w:r>
          </w:p>
        </w:tc>
      </w:tr>
      <w:tr w:rsidR="00611CF3">
        <w:tc>
          <w:tcPr>
            <w:tcW w:w="3009" w:type="dxa"/>
            <w:shd w:val="clear" w:color="auto" w:fill="auto"/>
            <w:tcMar>
              <w:top w:w="100" w:type="dxa"/>
              <w:left w:w="100" w:type="dxa"/>
              <w:bottom w:w="100" w:type="dxa"/>
              <w:right w:w="100" w:type="dxa"/>
            </w:tcMar>
          </w:tcPr>
          <w:p w:rsidR="00611CF3" w:rsidRPr="00B61F8B" w:rsidRDefault="00C7116D">
            <w:pPr>
              <w:widowControl w:val="0"/>
              <w:spacing w:line="240" w:lineRule="auto"/>
              <w:rPr>
                <w:sz w:val="16"/>
                <w:szCs w:val="16"/>
                <w:lang w:val="en-US"/>
              </w:rPr>
            </w:pPr>
            <w:r w:rsidRPr="00B61F8B">
              <w:rPr>
                <w:sz w:val="16"/>
                <w:szCs w:val="16"/>
                <w:lang w:val="en-US"/>
              </w:rPr>
              <w:t>&lt;!DOCTYPE html&gt;</w:t>
            </w:r>
          </w:p>
          <w:p w:rsidR="00611CF3" w:rsidRPr="00B61F8B" w:rsidRDefault="00C7116D">
            <w:pPr>
              <w:widowControl w:val="0"/>
              <w:spacing w:line="240" w:lineRule="auto"/>
              <w:rPr>
                <w:sz w:val="16"/>
                <w:szCs w:val="16"/>
                <w:lang w:val="en-US"/>
              </w:rPr>
            </w:pPr>
            <w:r w:rsidRPr="00B61F8B">
              <w:rPr>
                <w:sz w:val="16"/>
                <w:szCs w:val="16"/>
                <w:lang w:val="en-US"/>
              </w:rPr>
              <w:t>&lt;html&gt;&lt;head&gt;</w:t>
            </w:r>
          </w:p>
          <w:p w:rsidR="00611CF3" w:rsidRPr="00B61F8B" w:rsidRDefault="00C7116D">
            <w:pPr>
              <w:widowControl w:val="0"/>
              <w:spacing w:line="240" w:lineRule="auto"/>
              <w:rPr>
                <w:sz w:val="16"/>
                <w:szCs w:val="16"/>
                <w:lang w:val="en-US"/>
              </w:rPr>
            </w:pPr>
            <w:r w:rsidRPr="00B61F8B">
              <w:rPr>
                <w:sz w:val="16"/>
                <w:szCs w:val="16"/>
                <w:lang w:val="en-US"/>
              </w:rPr>
              <w:t>&lt;title&gt;Formulaires&lt;/title&gt;</w:t>
            </w:r>
          </w:p>
          <w:p w:rsidR="00611CF3" w:rsidRPr="00B61F8B" w:rsidRDefault="00C7116D">
            <w:pPr>
              <w:widowControl w:val="0"/>
              <w:spacing w:line="240" w:lineRule="auto"/>
              <w:rPr>
                <w:sz w:val="16"/>
                <w:szCs w:val="16"/>
                <w:lang w:val="en-US"/>
              </w:rPr>
            </w:pPr>
            <w:r w:rsidRPr="00B61F8B">
              <w:rPr>
                <w:sz w:val="16"/>
                <w:szCs w:val="16"/>
                <w:lang w:val="en-US"/>
              </w:rPr>
              <w:t xml:space="preserve">&lt;meta http-equiv="Content-Type" </w:t>
            </w:r>
          </w:p>
          <w:p w:rsidR="00611CF3" w:rsidRPr="00B61F8B" w:rsidRDefault="00C7116D">
            <w:pPr>
              <w:widowControl w:val="0"/>
              <w:spacing w:line="240" w:lineRule="auto"/>
              <w:rPr>
                <w:sz w:val="16"/>
                <w:szCs w:val="16"/>
                <w:lang w:val="en-US"/>
              </w:rPr>
            </w:pPr>
            <w:r w:rsidRPr="00B61F8B">
              <w:rPr>
                <w:sz w:val="16"/>
                <w:szCs w:val="16"/>
                <w:lang w:val="en-US"/>
              </w:rPr>
              <w:t>&lt;/head&gt;</w:t>
            </w:r>
          </w:p>
          <w:p w:rsidR="00611CF3" w:rsidRPr="00B61F8B" w:rsidRDefault="00C7116D">
            <w:pPr>
              <w:widowControl w:val="0"/>
              <w:spacing w:line="240" w:lineRule="auto"/>
              <w:rPr>
                <w:sz w:val="16"/>
                <w:szCs w:val="16"/>
                <w:lang w:val="en-US"/>
              </w:rPr>
            </w:pPr>
            <w:r w:rsidRPr="00B61F8B">
              <w:rPr>
                <w:sz w:val="16"/>
                <w:szCs w:val="16"/>
                <w:lang w:val="en-US"/>
              </w:rPr>
              <w:t>&lt;body&gt;</w:t>
            </w:r>
          </w:p>
          <w:p w:rsidR="00611CF3" w:rsidRPr="00B61F8B" w:rsidRDefault="00C7116D">
            <w:pPr>
              <w:widowControl w:val="0"/>
              <w:spacing w:line="240" w:lineRule="auto"/>
              <w:rPr>
                <w:sz w:val="16"/>
                <w:szCs w:val="16"/>
                <w:lang w:val="en-US"/>
              </w:rPr>
            </w:pPr>
            <w:r w:rsidRPr="00B61F8B">
              <w:rPr>
                <w:sz w:val="16"/>
                <w:szCs w:val="16"/>
                <w:lang w:val="en-US"/>
              </w:rPr>
              <w:t>&lt;div class="Calcule"&gt;</w:t>
            </w:r>
          </w:p>
          <w:p w:rsidR="00611CF3" w:rsidRDefault="00C7116D">
            <w:pPr>
              <w:widowControl w:val="0"/>
              <w:spacing w:line="240" w:lineRule="auto"/>
              <w:rPr>
                <w:sz w:val="16"/>
                <w:szCs w:val="16"/>
              </w:rPr>
            </w:pPr>
            <w:r>
              <w:rPr>
                <w:sz w:val="16"/>
                <w:szCs w:val="16"/>
              </w:rPr>
              <w:t>&lt;h1&gt;Formulaires&lt;/h1&gt;</w:t>
            </w:r>
          </w:p>
          <w:p w:rsidR="00611CF3" w:rsidRDefault="00C7116D">
            <w:pPr>
              <w:widowControl w:val="0"/>
              <w:spacing w:line="240" w:lineRule="auto"/>
              <w:rPr>
                <w:sz w:val="16"/>
                <w:szCs w:val="16"/>
              </w:rPr>
            </w:pPr>
            <w:r>
              <w:rPr>
                <w:sz w:val="16"/>
                <w:szCs w:val="16"/>
              </w:rPr>
              <w:t>&lt;p&gt;Veuillez sélectionner votre sexe: &lt;/p&gt;</w:t>
            </w:r>
          </w:p>
          <w:p w:rsidR="00611CF3" w:rsidRDefault="00C7116D">
            <w:pPr>
              <w:widowControl w:val="0"/>
              <w:spacing w:line="240" w:lineRule="auto"/>
              <w:rPr>
                <w:sz w:val="16"/>
                <w:szCs w:val="16"/>
              </w:rPr>
            </w:pPr>
            <w:r>
              <w:rPr>
                <w:sz w:val="16"/>
                <w:szCs w:val="16"/>
              </w:rPr>
              <w:t>&lt;SELECT id="sexe"&gt;</w:t>
            </w:r>
          </w:p>
          <w:p w:rsidR="00611CF3" w:rsidRDefault="00C7116D">
            <w:pPr>
              <w:widowControl w:val="0"/>
              <w:spacing w:line="240" w:lineRule="auto"/>
              <w:rPr>
                <w:sz w:val="16"/>
                <w:szCs w:val="16"/>
              </w:rPr>
            </w:pPr>
            <w:r>
              <w:rPr>
                <w:sz w:val="16"/>
                <w:szCs w:val="16"/>
              </w:rPr>
              <w:t>&lt;OPTION&gt;Homme</w:t>
            </w:r>
          </w:p>
          <w:p w:rsidR="00611CF3" w:rsidRDefault="00C7116D">
            <w:pPr>
              <w:widowControl w:val="0"/>
              <w:spacing w:line="240" w:lineRule="auto"/>
              <w:rPr>
                <w:sz w:val="16"/>
                <w:szCs w:val="16"/>
              </w:rPr>
            </w:pPr>
            <w:r>
              <w:rPr>
                <w:sz w:val="16"/>
                <w:szCs w:val="16"/>
              </w:rPr>
              <w:t>&lt;OPTION&gt;Femme</w:t>
            </w:r>
          </w:p>
          <w:p w:rsidR="00611CF3" w:rsidRPr="00B61F8B" w:rsidRDefault="00C7116D">
            <w:pPr>
              <w:widowControl w:val="0"/>
              <w:spacing w:line="240" w:lineRule="auto"/>
              <w:rPr>
                <w:sz w:val="16"/>
                <w:szCs w:val="16"/>
                <w:lang w:val="en-US"/>
              </w:rPr>
            </w:pPr>
            <w:r w:rsidRPr="00B61F8B">
              <w:rPr>
                <w:sz w:val="16"/>
                <w:szCs w:val="16"/>
                <w:lang w:val="en-US"/>
              </w:rPr>
              <w:t>&lt;/SELECT&gt;</w:t>
            </w:r>
          </w:p>
          <w:p w:rsidR="00611CF3" w:rsidRPr="00B61F8B" w:rsidRDefault="00611CF3">
            <w:pPr>
              <w:widowControl w:val="0"/>
              <w:spacing w:line="240" w:lineRule="auto"/>
              <w:rPr>
                <w:sz w:val="16"/>
                <w:szCs w:val="16"/>
                <w:lang w:val="en-US"/>
              </w:rPr>
            </w:pPr>
          </w:p>
          <w:p w:rsidR="00611CF3" w:rsidRPr="00B61F8B" w:rsidRDefault="00C7116D">
            <w:pPr>
              <w:widowControl w:val="0"/>
              <w:spacing w:line="240" w:lineRule="auto"/>
              <w:rPr>
                <w:sz w:val="16"/>
                <w:szCs w:val="16"/>
                <w:lang w:val="en-US"/>
              </w:rPr>
            </w:pPr>
            <w:r w:rsidRPr="00B61F8B">
              <w:rPr>
                <w:sz w:val="16"/>
                <w:szCs w:val="16"/>
                <w:lang w:val="en-US"/>
              </w:rPr>
              <w:t>&lt;FORM id="donnees"&gt;</w:t>
            </w:r>
          </w:p>
          <w:p w:rsidR="00611CF3" w:rsidRPr="00B61F8B" w:rsidRDefault="00C7116D">
            <w:pPr>
              <w:widowControl w:val="0"/>
              <w:spacing w:line="240" w:lineRule="auto"/>
              <w:rPr>
                <w:sz w:val="16"/>
                <w:szCs w:val="16"/>
                <w:lang w:val="en-US"/>
              </w:rPr>
            </w:pPr>
            <w:r w:rsidRPr="00B61F8B">
              <w:rPr>
                <w:sz w:val="16"/>
                <w:szCs w:val="16"/>
                <w:lang w:val="en-US"/>
              </w:rPr>
              <w:t>&lt;p&gt;</w:t>
            </w:r>
          </w:p>
          <w:p w:rsidR="00611CF3" w:rsidRDefault="00C7116D">
            <w:pPr>
              <w:widowControl w:val="0"/>
              <w:spacing w:line="240" w:lineRule="auto"/>
              <w:rPr>
                <w:sz w:val="16"/>
                <w:szCs w:val="16"/>
              </w:rPr>
            </w:pPr>
            <w:r>
              <w:rPr>
                <w:sz w:val="16"/>
                <w:szCs w:val="16"/>
              </w:rPr>
              <w:t>&lt;label&gt;Votre nom&lt;/label&gt; : &lt;input type="text" name="nom" /&gt;</w:t>
            </w:r>
          </w:p>
          <w:p w:rsidR="00611CF3" w:rsidRDefault="00C7116D">
            <w:pPr>
              <w:widowControl w:val="0"/>
              <w:spacing w:line="240" w:lineRule="auto"/>
              <w:rPr>
                <w:sz w:val="16"/>
                <w:szCs w:val="16"/>
              </w:rPr>
            </w:pPr>
            <w:r>
              <w:rPr>
                <w:sz w:val="16"/>
                <w:szCs w:val="16"/>
              </w:rPr>
              <w:t>&lt;/p&gt;</w:t>
            </w:r>
          </w:p>
          <w:p w:rsidR="00611CF3" w:rsidRDefault="00C7116D">
            <w:pPr>
              <w:widowControl w:val="0"/>
              <w:spacing w:line="240" w:lineRule="auto"/>
              <w:rPr>
                <w:sz w:val="16"/>
                <w:szCs w:val="16"/>
              </w:rPr>
            </w:pPr>
            <w:r>
              <w:rPr>
                <w:sz w:val="16"/>
                <w:szCs w:val="16"/>
              </w:rPr>
              <w:t>&lt;/FORM&gt;</w:t>
            </w:r>
          </w:p>
          <w:p w:rsidR="00611CF3" w:rsidRDefault="00611CF3">
            <w:pPr>
              <w:widowControl w:val="0"/>
              <w:spacing w:line="240" w:lineRule="auto"/>
              <w:rPr>
                <w:sz w:val="16"/>
                <w:szCs w:val="16"/>
              </w:rPr>
            </w:pPr>
          </w:p>
          <w:p w:rsidR="00611CF3" w:rsidRDefault="00C7116D">
            <w:pPr>
              <w:widowControl w:val="0"/>
              <w:spacing w:line="240" w:lineRule="auto"/>
              <w:rPr>
                <w:sz w:val="16"/>
                <w:szCs w:val="16"/>
              </w:rPr>
            </w:pPr>
            <w:r>
              <w:rPr>
                <w:sz w:val="16"/>
                <w:szCs w:val="16"/>
              </w:rPr>
              <w:t>&lt;p&gt;Cliquez sur le bouton pour valider&amp;nbsp;: &lt;buttononclick="formulaire()"&gt;Valider&lt;/button&gt;&lt;/p&gt;&lt;/div&gt;</w:t>
            </w:r>
          </w:p>
          <w:p w:rsidR="00611CF3" w:rsidRDefault="00C7116D">
            <w:pPr>
              <w:widowControl w:val="0"/>
              <w:spacing w:line="240" w:lineRule="auto"/>
              <w:rPr>
                <w:sz w:val="16"/>
                <w:szCs w:val="16"/>
              </w:rPr>
            </w:pPr>
            <w:r>
              <w:rPr>
                <w:sz w:val="16"/>
                <w:szCs w:val="16"/>
              </w:rPr>
              <w:t>&lt;/body&gt;</w:t>
            </w:r>
          </w:p>
          <w:p w:rsidR="00611CF3" w:rsidRDefault="00C7116D">
            <w:pPr>
              <w:widowControl w:val="0"/>
              <w:spacing w:line="240" w:lineRule="auto"/>
              <w:rPr>
                <w:sz w:val="16"/>
                <w:szCs w:val="16"/>
              </w:rPr>
            </w:pPr>
            <w:r>
              <w:rPr>
                <w:sz w:val="16"/>
                <w:szCs w:val="16"/>
              </w:rPr>
              <w:t>&lt;/html&gt;</w:t>
            </w:r>
          </w:p>
        </w:tc>
        <w:tc>
          <w:tcPr>
            <w:tcW w:w="3009" w:type="dxa"/>
            <w:shd w:val="clear" w:color="auto" w:fill="auto"/>
            <w:tcMar>
              <w:top w:w="100" w:type="dxa"/>
              <w:left w:w="100" w:type="dxa"/>
              <w:bottom w:w="100" w:type="dxa"/>
              <w:right w:w="100" w:type="dxa"/>
            </w:tcMar>
          </w:tcPr>
          <w:p w:rsidR="00611CF3" w:rsidRPr="00B61F8B" w:rsidRDefault="00C7116D">
            <w:pPr>
              <w:widowControl w:val="0"/>
              <w:spacing w:line="240" w:lineRule="auto"/>
              <w:rPr>
                <w:sz w:val="16"/>
                <w:szCs w:val="16"/>
                <w:lang w:val="en-US"/>
              </w:rPr>
            </w:pPr>
            <w:r w:rsidRPr="00B61F8B">
              <w:rPr>
                <w:lang w:val="en-US"/>
              </w:rPr>
              <w:t>.</w:t>
            </w:r>
            <w:r w:rsidRPr="00B61F8B">
              <w:rPr>
                <w:sz w:val="16"/>
                <w:szCs w:val="16"/>
                <w:lang w:val="en-US"/>
              </w:rPr>
              <w:t>Calcule {</w:t>
            </w:r>
          </w:p>
          <w:p w:rsidR="00611CF3" w:rsidRPr="00B61F8B" w:rsidRDefault="00C7116D">
            <w:pPr>
              <w:widowControl w:val="0"/>
              <w:spacing w:line="240" w:lineRule="auto"/>
              <w:rPr>
                <w:sz w:val="16"/>
                <w:szCs w:val="16"/>
                <w:lang w:val="en-US"/>
              </w:rPr>
            </w:pPr>
            <w:r w:rsidRPr="00B61F8B">
              <w:rPr>
                <w:sz w:val="16"/>
                <w:szCs w:val="16"/>
                <w:lang w:val="en-US"/>
              </w:rPr>
              <w:t xml:space="preserve">  margin-left: 400px;</w:t>
            </w:r>
          </w:p>
          <w:p w:rsidR="00611CF3" w:rsidRPr="00B61F8B" w:rsidRDefault="00C7116D">
            <w:pPr>
              <w:widowControl w:val="0"/>
              <w:spacing w:line="240" w:lineRule="auto"/>
              <w:rPr>
                <w:sz w:val="16"/>
                <w:szCs w:val="16"/>
                <w:lang w:val="en-US"/>
              </w:rPr>
            </w:pPr>
            <w:r w:rsidRPr="00B61F8B">
              <w:rPr>
                <w:sz w:val="16"/>
                <w:szCs w:val="16"/>
                <w:lang w:val="en-US"/>
              </w:rPr>
              <w:t xml:space="preserve">  margin-right: 400px;</w:t>
            </w:r>
          </w:p>
          <w:p w:rsidR="00611CF3" w:rsidRPr="00B61F8B" w:rsidRDefault="00C7116D">
            <w:pPr>
              <w:widowControl w:val="0"/>
              <w:spacing w:line="240" w:lineRule="auto"/>
              <w:rPr>
                <w:sz w:val="16"/>
                <w:szCs w:val="16"/>
                <w:lang w:val="en-US"/>
              </w:rPr>
            </w:pPr>
            <w:r w:rsidRPr="00B61F8B">
              <w:rPr>
                <w:sz w:val="16"/>
                <w:szCs w:val="16"/>
                <w:lang w:val="en-US"/>
              </w:rPr>
              <w:t xml:space="preserve">  border: 10px ridge #f00;</w:t>
            </w:r>
          </w:p>
          <w:p w:rsidR="00611CF3" w:rsidRPr="00B61F8B" w:rsidRDefault="00C7116D">
            <w:pPr>
              <w:widowControl w:val="0"/>
              <w:spacing w:line="240" w:lineRule="auto"/>
              <w:rPr>
                <w:sz w:val="16"/>
                <w:szCs w:val="16"/>
                <w:lang w:val="en-US"/>
              </w:rPr>
            </w:pPr>
            <w:r w:rsidRPr="00B61F8B">
              <w:rPr>
                <w:sz w:val="16"/>
                <w:szCs w:val="16"/>
                <w:lang w:val="en-US"/>
              </w:rPr>
              <w:t xml:space="preserve">  background-color: #ff0;</w:t>
            </w:r>
          </w:p>
          <w:p w:rsidR="00611CF3" w:rsidRPr="00B61F8B" w:rsidRDefault="00C7116D">
            <w:pPr>
              <w:widowControl w:val="0"/>
              <w:spacing w:line="240" w:lineRule="auto"/>
              <w:rPr>
                <w:sz w:val="16"/>
                <w:szCs w:val="16"/>
                <w:lang w:val="en-US"/>
              </w:rPr>
            </w:pPr>
            <w:r w:rsidRPr="00B61F8B">
              <w:rPr>
                <w:sz w:val="16"/>
                <w:szCs w:val="16"/>
                <w:lang w:val="en-US"/>
              </w:rPr>
              <w:t xml:space="preserve">  padding: .5rem;</w:t>
            </w:r>
          </w:p>
          <w:p w:rsidR="00611CF3" w:rsidRPr="00B61F8B" w:rsidRDefault="00C7116D">
            <w:pPr>
              <w:widowControl w:val="0"/>
              <w:spacing w:line="240" w:lineRule="auto"/>
              <w:rPr>
                <w:sz w:val="16"/>
                <w:szCs w:val="16"/>
                <w:lang w:val="en-US"/>
              </w:rPr>
            </w:pPr>
            <w:r w:rsidRPr="00B61F8B">
              <w:rPr>
                <w:sz w:val="16"/>
                <w:szCs w:val="16"/>
                <w:lang w:val="en-US"/>
              </w:rPr>
              <w:t xml:space="preserve">  display: flex;</w:t>
            </w:r>
          </w:p>
          <w:p w:rsidR="00611CF3" w:rsidRPr="00B61F8B" w:rsidRDefault="00C7116D">
            <w:pPr>
              <w:widowControl w:val="0"/>
              <w:spacing w:line="240" w:lineRule="auto"/>
              <w:rPr>
                <w:sz w:val="16"/>
                <w:szCs w:val="16"/>
                <w:lang w:val="en-US"/>
              </w:rPr>
            </w:pPr>
            <w:r w:rsidRPr="00B61F8B">
              <w:rPr>
                <w:sz w:val="16"/>
                <w:szCs w:val="16"/>
                <w:lang w:val="en-US"/>
              </w:rPr>
              <w:t xml:space="preserve">  flex-direction: column;</w:t>
            </w:r>
          </w:p>
          <w:p w:rsidR="00611CF3" w:rsidRPr="00B61F8B" w:rsidRDefault="00C7116D">
            <w:pPr>
              <w:widowControl w:val="0"/>
              <w:spacing w:line="240" w:lineRule="auto"/>
              <w:rPr>
                <w:sz w:val="16"/>
                <w:szCs w:val="16"/>
                <w:lang w:val="en-US"/>
              </w:rPr>
            </w:pPr>
            <w:r w:rsidRPr="00B61F8B">
              <w:rPr>
                <w:sz w:val="16"/>
                <w:szCs w:val="16"/>
                <w:lang w:val="en-US"/>
              </w:rPr>
              <w:t>}</w:t>
            </w:r>
          </w:p>
          <w:p w:rsidR="00611CF3" w:rsidRPr="00B61F8B" w:rsidRDefault="00611CF3">
            <w:pPr>
              <w:widowControl w:val="0"/>
              <w:spacing w:line="240" w:lineRule="auto"/>
              <w:rPr>
                <w:sz w:val="16"/>
                <w:szCs w:val="16"/>
                <w:lang w:val="en-US"/>
              </w:rPr>
            </w:pPr>
          </w:p>
          <w:p w:rsidR="00611CF3" w:rsidRPr="00B61F8B" w:rsidRDefault="00C7116D">
            <w:pPr>
              <w:widowControl w:val="0"/>
              <w:spacing w:line="240" w:lineRule="auto"/>
              <w:rPr>
                <w:sz w:val="16"/>
                <w:szCs w:val="16"/>
                <w:lang w:val="en-US"/>
              </w:rPr>
            </w:pPr>
            <w:r w:rsidRPr="00B61F8B">
              <w:rPr>
                <w:sz w:val="16"/>
                <w:szCs w:val="16"/>
                <w:lang w:val="en-US"/>
              </w:rPr>
              <w:t>input[type=text] {</w:t>
            </w:r>
          </w:p>
          <w:p w:rsidR="00611CF3" w:rsidRPr="00B61F8B" w:rsidRDefault="00C7116D">
            <w:pPr>
              <w:widowControl w:val="0"/>
              <w:spacing w:line="240" w:lineRule="auto"/>
              <w:rPr>
                <w:sz w:val="16"/>
                <w:szCs w:val="16"/>
                <w:lang w:val="en-US"/>
              </w:rPr>
            </w:pPr>
            <w:r w:rsidRPr="00B61F8B">
              <w:rPr>
                <w:sz w:val="16"/>
                <w:szCs w:val="16"/>
                <w:lang w:val="en-US"/>
              </w:rPr>
              <w:t xml:space="preserve">  width: 100%;</w:t>
            </w:r>
          </w:p>
          <w:p w:rsidR="00611CF3" w:rsidRPr="00B61F8B" w:rsidRDefault="00C7116D">
            <w:pPr>
              <w:widowControl w:val="0"/>
              <w:spacing w:line="240" w:lineRule="auto"/>
              <w:rPr>
                <w:sz w:val="16"/>
                <w:szCs w:val="16"/>
                <w:lang w:val="en-US"/>
              </w:rPr>
            </w:pPr>
            <w:r w:rsidRPr="00B61F8B">
              <w:rPr>
                <w:sz w:val="16"/>
                <w:szCs w:val="16"/>
                <w:lang w:val="en-US"/>
              </w:rPr>
              <w:t xml:space="preserve">  padding: 12px 20px;</w:t>
            </w:r>
          </w:p>
          <w:p w:rsidR="00611CF3" w:rsidRPr="00B61F8B" w:rsidRDefault="00C7116D">
            <w:pPr>
              <w:widowControl w:val="0"/>
              <w:spacing w:line="240" w:lineRule="auto"/>
              <w:rPr>
                <w:sz w:val="16"/>
                <w:szCs w:val="16"/>
                <w:lang w:val="en-US"/>
              </w:rPr>
            </w:pPr>
            <w:r w:rsidRPr="00B61F8B">
              <w:rPr>
                <w:sz w:val="16"/>
                <w:szCs w:val="16"/>
                <w:lang w:val="en-US"/>
              </w:rPr>
              <w:t xml:space="preserve">  margin: 8px 0;</w:t>
            </w:r>
          </w:p>
          <w:p w:rsidR="00611CF3" w:rsidRPr="00B61F8B" w:rsidRDefault="00C7116D">
            <w:pPr>
              <w:widowControl w:val="0"/>
              <w:spacing w:line="240" w:lineRule="auto"/>
              <w:rPr>
                <w:sz w:val="16"/>
                <w:szCs w:val="16"/>
                <w:lang w:val="en-US"/>
              </w:rPr>
            </w:pPr>
            <w:r w:rsidRPr="00B61F8B">
              <w:rPr>
                <w:sz w:val="16"/>
                <w:szCs w:val="16"/>
                <w:lang w:val="en-US"/>
              </w:rPr>
              <w:t xml:space="preserve">  box-sizing: border-box;</w:t>
            </w:r>
          </w:p>
          <w:p w:rsidR="00611CF3" w:rsidRPr="00B61F8B" w:rsidRDefault="00C7116D">
            <w:pPr>
              <w:widowControl w:val="0"/>
              <w:spacing w:line="240" w:lineRule="auto"/>
              <w:rPr>
                <w:sz w:val="16"/>
                <w:szCs w:val="16"/>
                <w:lang w:val="en-US"/>
              </w:rPr>
            </w:pPr>
            <w:r w:rsidRPr="00B61F8B">
              <w:rPr>
                <w:sz w:val="16"/>
                <w:szCs w:val="16"/>
                <w:lang w:val="en-US"/>
              </w:rPr>
              <w:t xml:space="preserve">  border: 1px solid #555;</w:t>
            </w:r>
          </w:p>
          <w:p w:rsidR="00611CF3" w:rsidRPr="00B61F8B" w:rsidRDefault="00C7116D">
            <w:pPr>
              <w:widowControl w:val="0"/>
              <w:spacing w:line="240" w:lineRule="auto"/>
              <w:rPr>
                <w:sz w:val="16"/>
                <w:szCs w:val="16"/>
                <w:lang w:val="en-US"/>
              </w:rPr>
            </w:pPr>
            <w:r w:rsidRPr="00B61F8B">
              <w:rPr>
                <w:sz w:val="16"/>
                <w:szCs w:val="16"/>
                <w:lang w:val="en-US"/>
              </w:rPr>
              <w:t xml:space="preserve">  outline: none;</w:t>
            </w:r>
          </w:p>
          <w:p w:rsidR="00611CF3" w:rsidRPr="00B61F8B" w:rsidRDefault="00C7116D">
            <w:pPr>
              <w:widowControl w:val="0"/>
              <w:spacing w:line="240" w:lineRule="auto"/>
              <w:rPr>
                <w:sz w:val="16"/>
                <w:szCs w:val="16"/>
                <w:lang w:val="en-US"/>
              </w:rPr>
            </w:pPr>
            <w:r w:rsidRPr="00B61F8B">
              <w:rPr>
                <w:sz w:val="16"/>
                <w:szCs w:val="16"/>
                <w:lang w:val="en-US"/>
              </w:rPr>
              <w:t>}</w:t>
            </w:r>
          </w:p>
          <w:p w:rsidR="00611CF3" w:rsidRPr="00B61F8B" w:rsidRDefault="00C7116D">
            <w:pPr>
              <w:widowControl w:val="0"/>
              <w:spacing w:line="240" w:lineRule="auto"/>
              <w:rPr>
                <w:sz w:val="16"/>
                <w:szCs w:val="16"/>
                <w:lang w:val="en-US"/>
              </w:rPr>
            </w:pPr>
            <w:r w:rsidRPr="00B61F8B">
              <w:rPr>
                <w:sz w:val="16"/>
                <w:szCs w:val="16"/>
                <w:lang w:val="en-US"/>
              </w:rPr>
              <w:t>SELECT{</w:t>
            </w:r>
          </w:p>
          <w:p w:rsidR="00611CF3" w:rsidRPr="00B61F8B" w:rsidRDefault="00C7116D">
            <w:pPr>
              <w:widowControl w:val="0"/>
              <w:spacing w:line="240" w:lineRule="auto"/>
              <w:rPr>
                <w:sz w:val="16"/>
                <w:szCs w:val="16"/>
                <w:lang w:val="en-US"/>
              </w:rPr>
            </w:pPr>
            <w:r w:rsidRPr="00B61F8B">
              <w:rPr>
                <w:sz w:val="16"/>
                <w:szCs w:val="16"/>
                <w:lang w:val="en-US"/>
              </w:rPr>
              <w:t xml:space="preserve">  width: 100%;</w:t>
            </w:r>
          </w:p>
          <w:p w:rsidR="00611CF3" w:rsidRPr="00B61F8B" w:rsidRDefault="00C7116D">
            <w:pPr>
              <w:widowControl w:val="0"/>
              <w:spacing w:line="240" w:lineRule="auto"/>
              <w:rPr>
                <w:sz w:val="16"/>
                <w:szCs w:val="16"/>
                <w:lang w:val="en-US"/>
              </w:rPr>
            </w:pPr>
            <w:r w:rsidRPr="00B61F8B">
              <w:rPr>
                <w:sz w:val="16"/>
                <w:szCs w:val="16"/>
                <w:lang w:val="en-US"/>
              </w:rPr>
              <w:t xml:space="preserve">  padding: 12px 20px;</w:t>
            </w:r>
          </w:p>
          <w:p w:rsidR="00611CF3" w:rsidRPr="00B61F8B" w:rsidRDefault="00C7116D">
            <w:pPr>
              <w:widowControl w:val="0"/>
              <w:spacing w:line="240" w:lineRule="auto"/>
              <w:rPr>
                <w:sz w:val="16"/>
                <w:szCs w:val="16"/>
                <w:lang w:val="en-US"/>
              </w:rPr>
            </w:pPr>
            <w:r w:rsidRPr="00B61F8B">
              <w:rPr>
                <w:sz w:val="16"/>
                <w:szCs w:val="16"/>
                <w:lang w:val="en-US"/>
              </w:rPr>
              <w:t xml:space="preserve">  margin: 8px 0;</w:t>
            </w:r>
          </w:p>
          <w:p w:rsidR="00611CF3" w:rsidRPr="00B61F8B" w:rsidRDefault="00C7116D">
            <w:pPr>
              <w:widowControl w:val="0"/>
              <w:spacing w:line="240" w:lineRule="auto"/>
              <w:rPr>
                <w:sz w:val="16"/>
                <w:szCs w:val="16"/>
                <w:lang w:val="en-US"/>
              </w:rPr>
            </w:pPr>
            <w:r w:rsidRPr="00B61F8B">
              <w:rPr>
                <w:sz w:val="16"/>
                <w:szCs w:val="16"/>
                <w:lang w:val="en-US"/>
              </w:rPr>
              <w:t xml:space="preserve">  box-sizing: border-box;</w:t>
            </w:r>
          </w:p>
          <w:p w:rsidR="00611CF3" w:rsidRPr="00B61F8B" w:rsidRDefault="00C7116D">
            <w:pPr>
              <w:widowControl w:val="0"/>
              <w:spacing w:line="240" w:lineRule="auto"/>
              <w:rPr>
                <w:sz w:val="16"/>
                <w:szCs w:val="16"/>
                <w:lang w:val="en-US"/>
              </w:rPr>
            </w:pPr>
            <w:r w:rsidRPr="00B61F8B">
              <w:rPr>
                <w:sz w:val="16"/>
                <w:szCs w:val="16"/>
                <w:lang w:val="en-US"/>
              </w:rPr>
              <w:t xml:space="preserve">  border: 1px solid #555;</w:t>
            </w:r>
          </w:p>
          <w:p w:rsidR="00611CF3" w:rsidRPr="00B61F8B" w:rsidRDefault="00C7116D">
            <w:pPr>
              <w:widowControl w:val="0"/>
              <w:spacing w:line="240" w:lineRule="auto"/>
              <w:rPr>
                <w:sz w:val="16"/>
                <w:szCs w:val="16"/>
                <w:lang w:val="en-US"/>
              </w:rPr>
            </w:pPr>
            <w:r w:rsidRPr="00B61F8B">
              <w:rPr>
                <w:sz w:val="16"/>
                <w:szCs w:val="16"/>
                <w:lang w:val="en-US"/>
              </w:rPr>
              <w:t xml:space="preserve">  outline: none;</w:t>
            </w:r>
          </w:p>
          <w:p w:rsidR="00611CF3" w:rsidRDefault="00C7116D">
            <w:pPr>
              <w:widowControl w:val="0"/>
              <w:spacing w:line="240" w:lineRule="auto"/>
            </w:pPr>
            <w:r>
              <w:rPr>
                <w:sz w:val="16"/>
                <w:szCs w:val="16"/>
              </w:rPr>
              <w:t>}</w:t>
            </w:r>
          </w:p>
        </w:tc>
        <w:tc>
          <w:tcPr>
            <w:tcW w:w="3009" w:type="dxa"/>
            <w:shd w:val="clear" w:color="auto" w:fill="auto"/>
            <w:tcMar>
              <w:top w:w="100" w:type="dxa"/>
              <w:left w:w="100" w:type="dxa"/>
              <w:bottom w:w="100" w:type="dxa"/>
              <w:right w:w="100" w:type="dxa"/>
            </w:tcMar>
          </w:tcPr>
          <w:p w:rsidR="00611CF3" w:rsidRDefault="00C7116D">
            <w:pPr>
              <w:widowControl w:val="0"/>
              <w:spacing w:line="240" w:lineRule="auto"/>
              <w:rPr>
                <w:sz w:val="16"/>
                <w:szCs w:val="16"/>
              </w:rPr>
            </w:pPr>
            <w:r>
              <w:rPr>
                <w:sz w:val="16"/>
                <w:szCs w:val="16"/>
              </w:rPr>
              <w:t>function formulaire()</w:t>
            </w:r>
          </w:p>
          <w:p w:rsidR="00611CF3" w:rsidRDefault="00C7116D">
            <w:pPr>
              <w:widowControl w:val="0"/>
              <w:spacing w:line="240" w:lineRule="auto"/>
              <w:rPr>
                <w:sz w:val="16"/>
                <w:szCs w:val="16"/>
              </w:rPr>
            </w:pPr>
            <w:r>
              <w:rPr>
                <w:sz w:val="16"/>
                <w:szCs w:val="16"/>
              </w:rPr>
              <w:t xml:space="preserve">      {</w:t>
            </w:r>
          </w:p>
          <w:p w:rsidR="00611CF3" w:rsidRPr="00434A7E" w:rsidRDefault="00C7116D">
            <w:pPr>
              <w:widowControl w:val="0"/>
              <w:spacing w:line="240" w:lineRule="auto"/>
              <w:rPr>
                <w:sz w:val="16"/>
                <w:szCs w:val="16"/>
                <w:lang w:val="en-GB"/>
              </w:rPr>
            </w:pPr>
            <w:r w:rsidRPr="00434A7E">
              <w:rPr>
                <w:sz w:val="16"/>
                <w:szCs w:val="16"/>
                <w:lang w:val="en-GB"/>
              </w:rPr>
              <w:t>var s=document.getElementById('sexe').value;</w:t>
            </w:r>
          </w:p>
          <w:p w:rsidR="00611CF3" w:rsidRPr="00434A7E" w:rsidRDefault="00C7116D">
            <w:pPr>
              <w:widowControl w:val="0"/>
              <w:spacing w:line="240" w:lineRule="auto"/>
              <w:rPr>
                <w:sz w:val="16"/>
                <w:szCs w:val="16"/>
                <w:lang w:val="en-GB"/>
              </w:rPr>
            </w:pPr>
            <w:r w:rsidRPr="00434A7E">
              <w:rPr>
                <w:sz w:val="16"/>
                <w:szCs w:val="16"/>
                <w:lang w:val="en-GB"/>
              </w:rPr>
              <w:t>var x = document.getElementById('donnees');</w:t>
            </w:r>
          </w:p>
          <w:p w:rsidR="00611CF3" w:rsidRPr="00434A7E" w:rsidRDefault="00C7116D">
            <w:pPr>
              <w:widowControl w:val="0"/>
              <w:spacing w:line="240" w:lineRule="auto"/>
              <w:rPr>
                <w:sz w:val="16"/>
                <w:szCs w:val="16"/>
                <w:lang w:val="en-GB"/>
              </w:rPr>
            </w:pPr>
            <w:r w:rsidRPr="00434A7E">
              <w:rPr>
                <w:sz w:val="16"/>
                <w:szCs w:val="16"/>
                <w:lang w:val="en-GB"/>
              </w:rPr>
              <w:t>vartext = "";</w:t>
            </w:r>
          </w:p>
          <w:p w:rsidR="00611CF3" w:rsidRPr="00434A7E" w:rsidRDefault="00C7116D">
            <w:pPr>
              <w:widowControl w:val="0"/>
              <w:spacing w:line="240" w:lineRule="auto"/>
              <w:rPr>
                <w:sz w:val="16"/>
                <w:szCs w:val="16"/>
                <w:lang w:val="en-GB"/>
              </w:rPr>
            </w:pPr>
            <w:r w:rsidRPr="00434A7E">
              <w:rPr>
                <w:sz w:val="16"/>
                <w:szCs w:val="16"/>
                <w:lang w:val="en-GB"/>
              </w:rPr>
              <w:t>var f="";</w:t>
            </w:r>
          </w:p>
          <w:p w:rsidR="00611CF3" w:rsidRPr="00434A7E" w:rsidRDefault="00611CF3">
            <w:pPr>
              <w:widowControl w:val="0"/>
              <w:spacing w:line="240" w:lineRule="auto"/>
              <w:rPr>
                <w:sz w:val="16"/>
                <w:szCs w:val="16"/>
                <w:lang w:val="en-GB"/>
              </w:rPr>
            </w:pPr>
          </w:p>
          <w:p w:rsidR="00611CF3" w:rsidRPr="00434A7E" w:rsidRDefault="00C7116D">
            <w:pPr>
              <w:widowControl w:val="0"/>
              <w:spacing w:line="240" w:lineRule="auto"/>
              <w:rPr>
                <w:sz w:val="16"/>
                <w:szCs w:val="16"/>
                <w:lang w:val="en-GB"/>
              </w:rPr>
            </w:pPr>
            <w:r w:rsidRPr="00434A7E">
              <w:rPr>
                <w:sz w:val="16"/>
                <w:szCs w:val="16"/>
                <w:lang w:val="en-GB"/>
              </w:rPr>
              <w:t xml:space="preserve">if(s=='Homme'){s="Monsier"; f=""}else{s="Madame";f="E"}    </w:t>
            </w:r>
          </w:p>
          <w:p w:rsidR="00611CF3" w:rsidRDefault="00C7116D">
            <w:pPr>
              <w:widowControl w:val="0"/>
              <w:spacing w:line="240" w:lineRule="auto"/>
              <w:rPr>
                <w:sz w:val="16"/>
                <w:szCs w:val="16"/>
              </w:rPr>
            </w:pPr>
            <w:r>
              <w:rPr>
                <w:sz w:val="16"/>
                <w:szCs w:val="16"/>
              </w:rPr>
              <w:t xml:space="preserve">text = s + " " + x.elements["nom"].value +" BIENVENU"+f;            </w:t>
            </w:r>
          </w:p>
          <w:p w:rsidR="00611CF3" w:rsidRDefault="00C7116D">
            <w:pPr>
              <w:widowControl w:val="0"/>
              <w:spacing w:line="240" w:lineRule="auto"/>
              <w:rPr>
                <w:sz w:val="16"/>
                <w:szCs w:val="16"/>
              </w:rPr>
            </w:pPr>
            <w:r>
              <w:rPr>
                <w:sz w:val="16"/>
                <w:szCs w:val="16"/>
              </w:rPr>
              <w:t>alert(text);</w:t>
            </w:r>
          </w:p>
          <w:p w:rsidR="00611CF3" w:rsidRDefault="00C7116D">
            <w:pPr>
              <w:widowControl w:val="0"/>
              <w:spacing w:line="240" w:lineRule="auto"/>
              <w:rPr>
                <w:sz w:val="16"/>
                <w:szCs w:val="16"/>
              </w:rPr>
            </w:pPr>
            <w:r>
              <w:rPr>
                <w:sz w:val="16"/>
                <w:szCs w:val="16"/>
              </w:rPr>
              <w:t xml:space="preserve">      }</w:t>
            </w:r>
          </w:p>
          <w:p w:rsidR="00611CF3" w:rsidRDefault="00611CF3">
            <w:pPr>
              <w:widowControl w:val="0"/>
              <w:spacing w:line="240" w:lineRule="auto"/>
              <w:rPr>
                <w:sz w:val="16"/>
                <w:szCs w:val="16"/>
              </w:rPr>
            </w:pPr>
          </w:p>
          <w:p w:rsidR="00611CF3" w:rsidRDefault="00611CF3">
            <w:pPr>
              <w:widowControl w:val="0"/>
              <w:spacing w:line="240" w:lineRule="auto"/>
            </w:pPr>
          </w:p>
        </w:tc>
      </w:tr>
    </w:tbl>
    <w:p w:rsidR="00611CF3" w:rsidRDefault="00611CF3">
      <w:pPr>
        <w:rPr>
          <w:b/>
        </w:rPr>
      </w:pPr>
    </w:p>
    <w:p w:rsidR="00611CF3" w:rsidRDefault="00C7116D">
      <w:r>
        <w:rPr>
          <w:b/>
        </w:rPr>
        <w:t>10-</w:t>
      </w:r>
      <w:r>
        <w:t xml:space="preserve"> Ajouter le code javascript sur ce programme afin de faire le calcule.</w:t>
      </w:r>
    </w:p>
    <w:p w:rsidR="00611CF3" w:rsidRDefault="00611CF3"/>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611CF3">
        <w:tc>
          <w:tcPr>
            <w:tcW w:w="3009" w:type="dxa"/>
            <w:shd w:val="clear" w:color="auto" w:fill="666666"/>
            <w:tcMar>
              <w:top w:w="100" w:type="dxa"/>
              <w:left w:w="100" w:type="dxa"/>
              <w:bottom w:w="100" w:type="dxa"/>
              <w:right w:w="100" w:type="dxa"/>
            </w:tcMar>
          </w:tcPr>
          <w:p w:rsidR="00611CF3" w:rsidRDefault="00C7116D">
            <w:pPr>
              <w:widowControl w:val="0"/>
              <w:spacing w:line="240" w:lineRule="auto"/>
              <w:jc w:val="center"/>
              <w:rPr>
                <w:b/>
                <w:color w:val="FFFFFF"/>
              </w:rPr>
            </w:pPr>
            <w:r>
              <w:rPr>
                <w:b/>
                <w:color w:val="FFFFFF"/>
              </w:rPr>
              <w:t>HTML</w:t>
            </w:r>
          </w:p>
        </w:tc>
        <w:tc>
          <w:tcPr>
            <w:tcW w:w="3009" w:type="dxa"/>
            <w:shd w:val="clear" w:color="auto" w:fill="666666"/>
            <w:tcMar>
              <w:top w:w="100" w:type="dxa"/>
              <w:left w:w="100" w:type="dxa"/>
              <w:bottom w:w="100" w:type="dxa"/>
              <w:right w:w="100" w:type="dxa"/>
            </w:tcMar>
          </w:tcPr>
          <w:p w:rsidR="00611CF3" w:rsidRDefault="00C7116D">
            <w:pPr>
              <w:widowControl w:val="0"/>
              <w:spacing w:line="240" w:lineRule="auto"/>
              <w:jc w:val="center"/>
              <w:rPr>
                <w:b/>
                <w:color w:val="FFFFFF"/>
              </w:rPr>
            </w:pPr>
            <w:r>
              <w:rPr>
                <w:b/>
                <w:color w:val="FFFFFF"/>
              </w:rPr>
              <w:t>CSS</w:t>
            </w:r>
          </w:p>
        </w:tc>
        <w:tc>
          <w:tcPr>
            <w:tcW w:w="3009" w:type="dxa"/>
            <w:shd w:val="clear" w:color="auto" w:fill="666666"/>
            <w:tcMar>
              <w:top w:w="100" w:type="dxa"/>
              <w:left w:w="100" w:type="dxa"/>
              <w:bottom w:w="100" w:type="dxa"/>
              <w:right w:w="100" w:type="dxa"/>
            </w:tcMar>
          </w:tcPr>
          <w:p w:rsidR="00611CF3" w:rsidRDefault="00C7116D">
            <w:pPr>
              <w:widowControl w:val="0"/>
              <w:spacing w:line="240" w:lineRule="auto"/>
              <w:jc w:val="center"/>
              <w:rPr>
                <w:b/>
                <w:color w:val="FFFFFF"/>
              </w:rPr>
            </w:pPr>
            <w:r>
              <w:rPr>
                <w:b/>
                <w:color w:val="FFFFFF"/>
              </w:rPr>
              <w:t>JAVASCRIPT</w:t>
            </w:r>
          </w:p>
        </w:tc>
      </w:tr>
      <w:tr w:rsidR="00611CF3">
        <w:tc>
          <w:tcPr>
            <w:tcW w:w="3009" w:type="dxa"/>
            <w:shd w:val="clear" w:color="auto" w:fill="auto"/>
            <w:tcMar>
              <w:top w:w="100" w:type="dxa"/>
              <w:left w:w="100" w:type="dxa"/>
              <w:bottom w:w="100" w:type="dxa"/>
              <w:right w:w="100" w:type="dxa"/>
            </w:tcMar>
          </w:tcPr>
          <w:p w:rsidR="00611CF3" w:rsidRPr="00B61F8B" w:rsidRDefault="00C7116D">
            <w:pPr>
              <w:widowControl w:val="0"/>
              <w:spacing w:line="240" w:lineRule="auto"/>
              <w:rPr>
                <w:sz w:val="16"/>
                <w:szCs w:val="16"/>
                <w:lang w:val="en-US"/>
              </w:rPr>
            </w:pPr>
            <w:r w:rsidRPr="00B61F8B">
              <w:rPr>
                <w:sz w:val="16"/>
                <w:szCs w:val="16"/>
                <w:lang w:val="en-US"/>
              </w:rPr>
              <w:t>&lt;!DOCTYPE html&gt;</w:t>
            </w:r>
          </w:p>
          <w:p w:rsidR="00611CF3" w:rsidRPr="00B61F8B" w:rsidRDefault="00C7116D">
            <w:pPr>
              <w:widowControl w:val="0"/>
              <w:spacing w:line="240" w:lineRule="auto"/>
              <w:rPr>
                <w:sz w:val="16"/>
                <w:szCs w:val="16"/>
                <w:lang w:val="en-US"/>
              </w:rPr>
            </w:pPr>
            <w:r w:rsidRPr="00B61F8B">
              <w:rPr>
                <w:sz w:val="16"/>
                <w:szCs w:val="16"/>
                <w:lang w:val="en-US"/>
              </w:rPr>
              <w:t>&lt;html&gt;</w:t>
            </w:r>
          </w:p>
          <w:p w:rsidR="00611CF3" w:rsidRPr="00B61F8B" w:rsidRDefault="00C7116D">
            <w:pPr>
              <w:widowControl w:val="0"/>
              <w:spacing w:line="240" w:lineRule="auto"/>
              <w:rPr>
                <w:sz w:val="16"/>
                <w:szCs w:val="16"/>
                <w:lang w:val="en-US"/>
              </w:rPr>
            </w:pPr>
            <w:r w:rsidRPr="00B61F8B">
              <w:rPr>
                <w:sz w:val="16"/>
                <w:szCs w:val="16"/>
                <w:lang w:val="en-US"/>
              </w:rPr>
              <w:t>&lt;body&gt;</w:t>
            </w:r>
          </w:p>
          <w:p w:rsidR="00611CF3" w:rsidRPr="00B61F8B" w:rsidRDefault="00C7116D">
            <w:pPr>
              <w:widowControl w:val="0"/>
              <w:spacing w:line="240" w:lineRule="auto"/>
              <w:rPr>
                <w:sz w:val="16"/>
                <w:szCs w:val="16"/>
                <w:lang w:val="en-US"/>
              </w:rPr>
            </w:pPr>
            <w:r w:rsidRPr="00B61F8B">
              <w:rPr>
                <w:sz w:val="16"/>
                <w:szCs w:val="16"/>
                <w:lang w:val="en-US"/>
              </w:rPr>
              <w:lastRenderedPageBreak/>
              <w:t>&lt;div class="Calcule</w:t>
            </w:r>
          </w:p>
          <w:p w:rsidR="00611CF3" w:rsidRDefault="00C7116D">
            <w:pPr>
              <w:widowControl w:val="0"/>
              <w:spacing w:line="240" w:lineRule="auto"/>
              <w:rPr>
                <w:sz w:val="16"/>
                <w:szCs w:val="16"/>
              </w:rPr>
            </w:pPr>
            <w:r>
              <w:rPr>
                <w:sz w:val="16"/>
                <w:szCs w:val="16"/>
              </w:rPr>
              <w:t>"&gt;</w:t>
            </w:r>
          </w:p>
          <w:p w:rsidR="00611CF3" w:rsidRDefault="00C7116D">
            <w:pPr>
              <w:widowControl w:val="0"/>
              <w:spacing w:line="240" w:lineRule="auto"/>
              <w:rPr>
                <w:sz w:val="16"/>
                <w:szCs w:val="16"/>
              </w:rPr>
            </w:pPr>
            <w:r>
              <w:rPr>
                <w:sz w:val="16"/>
                <w:szCs w:val="16"/>
              </w:rPr>
              <w:t>&lt;h1&gt;Calcule de surface&lt;/h1&gt;</w:t>
            </w:r>
          </w:p>
          <w:p w:rsidR="00611CF3" w:rsidRDefault="00C7116D">
            <w:pPr>
              <w:widowControl w:val="0"/>
              <w:spacing w:line="240" w:lineRule="auto"/>
              <w:rPr>
                <w:sz w:val="16"/>
                <w:szCs w:val="16"/>
              </w:rPr>
            </w:pPr>
            <w:r>
              <w:rPr>
                <w:sz w:val="16"/>
                <w:szCs w:val="16"/>
              </w:rPr>
              <w:t>&lt;p&gt;Entrer la largeur&lt;/p&gt;</w:t>
            </w:r>
          </w:p>
          <w:p w:rsidR="00611CF3" w:rsidRDefault="00C7116D">
            <w:pPr>
              <w:widowControl w:val="0"/>
              <w:spacing w:line="240" w:lineRule="auto"/>
              <w:rPr>
                <w:sz w:val="16"/>
                <w:szCs w:val="16"/>
              </w:rPr>
            </w:pPr>
            <w:r>
              <w:rPr>
                <w:sz w:val="16"/>
                <w:szCs w:val="16"/>
              </w:rPr>
              <w:t>&lt;input id="numb"&gt;&lt;br&gt;</w:t>
            </w:r>
          </w:p>
          <w:p w:rsidR="00611CF3" w:rsidRDefault="00C7116D">
            <w:pPr>
              <w:widowControl w:val="0"/>
              <w:spacing w:line="240" w:lineRule="auto"/>
              <w:rPr>
                <w:sz w:val="16"/>
                <w:szCs w:val="16"/>
              </w:rPr>
            </w:pPr>
            <w:r>
              <w:rPr>
                <w:sz w:val="16"/>
                <w:szCs w:val="16"/>
              </w:rPr>
              <w:t>&lt;p&gt;Entrer la langueur&lt;/p&gt;</w:t>
            </w:r>
          </w:p>
          <w:p w:rsidR="00611CF3" w:rsidRPr="00B61F8B" w:rsidRDefault="00C7116D">
            <w:pPr>
              <w:widowControl w:val="0"/>
              <w:spacing w:line="240" w:lineRule="auto"/>
              <w:rPr>
                <w:sz w:val="16"/>
                <w:szCs w:val="16"/>
                <w:lang w:val="en-US"/>
              </w:rPr>
            </w:pPr>
            <w:r w:rsidRPr="00B61F8B">
              <w:rPr>
                <w:sz w:val="16"/>
                <w:szCs w:val="16"/>
                <w:lang w:val="en-US"/>
              </w:rPr>
              <w:t>&lt;input id="numb"&gt;&lt;br&gt;&lt;br&gt;</w:t>
            </w:r>
          </w:p>
          <w:p w:rsidR="00611CF3" w:rsidRPr="00B61F8B" w:rsidRDefault="00C7116D">
            <w:pPr>
              <w:widowControl w:val="0"/>
              <w:spacing w:line="240" w:lineRule="auto"/>
              <w:rPr>
                <w:sz w:val="16"/>
                <w:szCs w:val="16"/>
                <w:lang w:val="en-US"/>
              </w:rPr>
            </w:pPr>
            <w:r w:rsidRPr="00B61F8B">
              <w:rPr>
                <w:sz w:val="16"/>
                <w:szCs w:val="16"/>
                <w:lang w:val="en-US"/>
              </w:rPr>
              <w:t>&lt;button type="button"&gt;Calculer&lt;/button&gt;</w:t>
            </w:r>
          </w:p>
          <w:p w:rsidR="00611CF3" w:rsidRPr="00B61F8B" w:rsidRDefault="00611CF3">
            <w:pPr>
              <w:widowControl w:val="0"/>
              <w:spacing w:line="240" w:lineRule="auto"/>
              <w:rPr>
                <w:sz w:val="16"/>
                <w:szCs w:val="16"/>
                <w:lang w:val="en-US"/>
              </w:rPr>
            </w:pPr>
          </w:p>
          <w:p w:rsidR="00611CF3" w:rsidRPr="00B61F8B" w:rsidRDefault="00C7116D">
            <w:pPr>
              <w:widowControl w:val="0"/>
              <w:spacing w:line="240" w:lineRule="auto"/>
              <w:rPr>
                <w:sz w:val="16"/>
                <w:szCs w:val="16"/>
                <w:lang w:val="en-US"/>
              </w:rPr>
            </w:pPr>
            <w:r w:rsidRPr="00B61F8B">
              <w:rPr>
                <w:sz w:val="16"/>
                <w:szCs w:val="16"/>
                <w:lang w:val="en-US"/>
              </w:rPr>
              <w:t>&lt;p id="demo"&gt;&lt;/p&gt;</w:t>
            </w:r>
          </w:p>
          <w:p w:rsidR="00611CF3" w:rsidRPr="00B61F8B" w:rsidRDefault="00C7116D">
            <w:pPr>
              <w:widowControl w:val="0"/>
              <w:spacing w:line="240" w:lineRule="auto"/>
              <w:rPr>
                <w:sz w:val="16"/>
                <w:szCs w:val="16"/>
                <w:lang w:val="en-US"/>
              </w:rPr>
            </w:pPr>
            <w:r w:rsidRPr="00B61F8B">
              <w:rPr>
                <w:sz w:val="16"/>
                <w:szCs w:val="16"/>
                <w:lang w:val="en-US"/>
              </w:rPr>
              <w:t>&lt;/div&gt;</w:t>
            </w:r>
          </w:p>
          <w:p w:rsidR="00611CF3" w:rsidRDefault="00C7116D">
            <w:pPr>
              <w:widowControl w:val="0"/>
              <w:spacing w:line="240" w:lineRule="auto"/>
              <w:rPr>
                <w:sz w:val="16"/>
                <w:szCs w:val="16"/>
              </w:rPr>
            </w:pPr>
            <w:r>
              <w:rPr>
                <w:sz w:val="16"/>
                <w:szCs w:val="16"/>
              </w:rPr>
              <w:t>&lt;/body&gt;</w:t>
            </w:r>
          </w:p>
          <w:p w:rsidR="00611CF3" w:rsidRDefault="00C7116D">
            <w:pPr>
              <w:widowControl w:val="0"/>
              <w:spacing w:line="240" w:lineRule="auto"/>
              <w:rPr>
                <w:sz w:val="16"/>
                <w:szCs w:val="16"/>
              </w:rPr>
            </w:pPr>
            <w:r>
              <w:rPr>
                <w:sz w:val="16"/>
                <w:szCs w:val="16"/>
              </w:rPr>
              <w:t>&lt;/html&gt;</w:t>
            </w:r>
          </w:p>
          <w:p w:rsidR="00611CF3" w:rsidRDefault="00611CF3">
            <w:pPr>
              <w:widowControl w:val="0"/>
              <w:spacing w:line="240" w:lineRule="auto"/>
              <w:rPr>
                <w:sz w:val="16"/>
                <w:szCs w:val="16"/>
              </w:rPr>
            </w:pPr>
          </w:p>
          <w:p w:rsidR="00611CF3" w:rsidRDefault="00611CF3">
            <w:pPr>
              <w:widowControl w:val="0"/>
              <w:spacing w:line="240" w:lineRule="auto"/>
              <w:rPr>
                <w:sz w:val="16"/>
                <w:szCs w:val="16"/>
              </w:rPr>
            </w:pPr>
          </w:p>
          <w:p w:rsidR="00611CF3" w:rsidRDefault="00611CF3">
            <w:pPr>
              <w:widowControl w:val="0"/>
              <w:spacing w:line="240" w:lineRule="auto"/>
              <w:rPr>
                <w:sz w:val="16"/>
                <w:szCs w:val="16"/>
              </w:rPr>
            </w:pPr>
          </w:p>
          <w:p w:rsidR="00611CF3" w:rsidRDefault="00611CF3">
            <w:pPr>
              <w:widowControl w:val="0"/>
              <w:spacing w:line="240" w:lineRule="auto"/>
              <w:rPr>
                <w:sz w:val="16"/>
                <w:szCs w:val="16"/>
              </w:rPr>
            </w:pPr>
          </w:p>
        </w:tc>
        <w:tc>
          <w:tcPr>
            <w:tcW w:w="3009" w:type="dxa"/>
            <w:shd w:val="clear" w:color="auto" w:fill="auto"/>
            <w:tcMar>
              <w:top w:w="100" w:type="dxa"/>
              <w:left w:w="100" w:type="dxa"/>
              <w:bottom w:w="100" w:type="dxa"/>
              <w:right w:w="100" w:type="dxa"/>
            </w:tcMar>
          </w:tcPr>
          <w:p w:rsidR="00611CF3" w:rsidRPr="00B61F8B" w:rsidRDefault="00C7116D">
            <w:pPr>
              <w:widowControl w:val="0"/>
              <w:spacing w:line="240" w:lineRule="auto"/>
              <w:rPr>
                <w:sz w:val="16"/>
                <w:szCs w:val="16"/>
                <w:lang w:val="en-US"/>
              </w:rPr>
            </w:pPr>
            <w:r w:rsidRPr="00B61F8B">
              <w:rPr>
                <w:lang w:val="en-US"/>
              </w:rPr>
              <w:lastRenderedPageBreak/>
              <w:t>.C</w:t>
            </w:r>
            <w:r w:rsidRPr="00B61F8B">
              <w:rPr>
                <w:sz w:val="16"/>
                <w:szCs w:val="16"/>
                <w:lang w:val="en-US"/>
              </w:rPr>
              <w:t>alcule {</w:t>
            </w:r>
          </w:p>
          <w:p w:rsidR="00611CF3" w:rsidRPr="00B61F8B" w:rsidRDefault="00C7116D">
            <w:pPr>
              <w:widowControl w:val="0"/>
              <w:spacing w:line="240" w:lineRule="auto"/>
              <w:rPr>
                <w:sz w:val="16"/>
                <w:szCs w:val="16"/>
                <w:lang w:val="en-US"/>
              </w:rPr>
            </w:pPr>
            <w:r w:rsidRPr="00B61F8B">
              <w:rPr>
                <w:sz w:val="16"/>
                <w:szCs w:val="16"/>
                <w:lang w:val="en-US"/>
              </w:rPr>
              <w:t xml:space="preserve">  margin-left: 400px;</w:t>
            </w:r>
          </w:p>
          <w:p w:rsidR="00611CF3" w:rsidRPr="00B61F8B" w:rsidRDefault="00C7116D">
            <w:pPr>
              <w:widowControl w:val="0"/>
              <w:spacing w:line="240" w:lineRule="auto"/>
              <w:rPr>
                <w:sz w:val="16"/>
                <w:szCs w:val="16"/>
                <w:lang w:val="en-US"/>
              </w:rPr>
            </w:pPr>
            <w:r w:rsidRPr="00B61F8B">
              <w:rPr>
                <w:sz w:val="16"/>
                <w:szCs w:val="16"/>
                <w:lang w:val="en-US"/>
              </w:rPr>
              <w:t xml:space="preserve">  margin-right: 400px;</w:t>
            </w:r>
          </w:p>
          <w:p w:rsidR="00611CF3" w:rsidRPr="00B61F8B" w:rsidRDefault="00C7116D">
            <w:pPr>
              <w:widowControl w:val="0"/>
              <w:spacing w:line="240" w:lineRule="auto"/>
              <w:rPr>
                <w:sz w:val="16"/>
                <w:szCs w:val="16"/>
                <w:lang w:val="en-US"/>
              </w:rPr>
            </w:pPr>
            <w:r w:rsidRPr="00B61F8B">
              <w:rPr>
                <w:sz w:val="16"/>
                <w:szCs w:val="16"/>
                <w:lang w:val="en-US"/>
              </w:rPr>
              <w:lastRenderedPageBreak/>
              <w:t xml:space="preserve">  border: 10px ridge #f00;</w:t>
            </w:r>
          </w:p>
          <w:p w:rsidR="00611CF3" w:rsidRPr="00B61F8B" w:rsidRDefault="00C7116D">
            <w:pPr>
              <w:widowControl w:val="0"/>
              <w:spacing w:line="240" w:lineRule="auto"/>
              <w:rPr>
                <w:sz w:val="16"/>
                <w:szCs w:val="16"/>
                <w:lang w:val="en-US"/>
              </w:rPr>
            </w:pPr>
            <w:r w:rsidRPr="00B61F8B">
              <w:rPr>
                <w:sz w:val="16"/>
                <w:szCs w:val="16"/>
                <w:lang w:val="en-US"/>
              </w:rPr>
              <w:t xml:space="preserve">  background-color: #ff0;</w:t>
            </w:r>
          </w:p>
          <w:p w:rsidR="00611CF3" w:rsidRPr="00B61F8B" w:rsidRDefault="00C7116D">
            <w:pPr>
              <w:widowControl w:val="0"/>
              <w:spacing w:line="240" w:lineRule="auto"/>
              <w:rPr>
                <w:sz w:val="16"/>
                <w:szCs w:val="16"/>
                <w:lang w:val="en-US"/>
              </w:rPr>
            </w:pPr>
            <w:r w:rsidRPr="00B61F8B">
              <w:rPr>
                <w:sz w:val="16"/>
                <w:szCs w:val="16"/>
                <w:lang w:val="en-US"/>
              </w:rPr>
              <w:t xml:space="preserve">  padding: .5rem;</w:t>
            </w:r>
          </w:p>
          <w:p w:rsidR="00611CF3" w:rsidRPr="00B61F8B" w:rsidRDefault="00C7116D">
            <w:pPr>
              <w:widowControl w:val="0"/>
              <w:spacing w:line="240" w:lineRule="auto"/>
              <w:rPr>
                <w:sz w:val="16"/>
                <w:szCs w:val="16"/>
                <w:lang w:val="en-US"/>
              </w:rPr>
            </w:pPr>
            <w:r w:rsidRPr="00B61F8B">
              <w:rPr>
                <w:sz w:val="16"/>
                <w:szCs w:val="16"/>
                <w:lang w:val="en-US"/>
              </w:rPr>
              <w:t xml:space="preserve">  display: flex;</w:t>
            </w:r>
          </w:p>
          <w:p w:rsidR="00611CF3" w:rsidRPr="00B61F8B" w:rsidRDefault="00C7116D">
            <w:pPr>
              <w:widowControl w:val="0"/>
              <w:spacing w:line="240" w:lineRule="auto"/>
              <w:rPr>
                <w:sz w:val="16"/>
                <w:szCs w:val="16"/>
                <w:lang w:val="en-US"/>
              </w:rPr>
            </w:pPr>
            <w:r w:rsidRPr="00B61F8B">
              <w:rPr>
                <w:sz w:val="16"/>
                <w:szCs w:val="16"/>
                <w:lang w:val="en-US"/>
              </w:rPr>
              <w:t xml:space="preserve">  flex-direction: column;</w:t>
            </w:r>
          </w:p>
          <w:p w:rsidR="00611CF3" w:rsidRPr="00B61F8B" w:rsidRDefault="00C7116D">
            <w:pPr>
              <w:widowControl w:val="0"/>
              <w:spacing w:line="240" w:lineRule="auto"/>
              <w:rPr>
                <w:sz w:val="16"/>
                <w:szCs w:val="16"/>
                <w:lang w:val="en-US"/>
              </w:rPr>
            </w:pPr>
            <w:r w:rsidRPr="00B61F8B">
              <w:rPr>
                <w:sz w:val="16"/>
                <w:szCs w:val="16"/>
                <w:lang w:val="en-US"/>
              </w:rPr>
              <w:t>}</w:t>
            </w:r>
          </w:p>
          <w:p w:rsidR="00611CF3" w:rsidRPr="00B61F8B" w:rsidRDefault="00611CF3">
            <w:pPr>
              <w:widowControl w:val="0"/>
              <w:spacing w:line="240" w:lineRule="auto"/>
              <w:rPr>
                <w:sz w:val="16"/>
                <w:szCs w:val="16"/>
                <w:lang w:val="en-US"/>
              </w:rPr>
            </w:pPr>
          </w:p>
          <w:p w:rsidR="00611CF3" w:rsidRPr="00B61F8B" w:rsidRDefault="00C7116D">
            <w:pPr>
              <w:widowControl w:val="0"/>
              <w:spacing w:line="240" w:lineRule="auto"/>
              <w:rPr>
                <w:sz w:val="16"/>
                <w:szCs w:val="16"/>
                <w:lang w:val="en-US"/>
              </w:rPr>
            </w:pPr>
            <w:r w:rsidRPr="00B61F8B">
              <w:rPr>
                <w:sz w:val="16"/>
                <w:szCs w:val="16"/>
                <w:lang w:val="en-US"/>
              </w:rPr>
              <w:t>.Calcule button{</w:t>
            </w:r>
          </w:p>
          <w:p w:rsidR="00611CF3" w:rsidRPr="00B61F8B" w:rsidRDefault="00C7116D">
            <w:pPr>
              <w:widowControl w:val="0"/>
              <w:spacing w:line="240" w:lineRule="auto"/>
              <w:rPr>
                <w:sz w:val="16"/>
                <w:szCs w:val="16"/>
                <w:lang w:val="en-US"/>
              </w:rPr>
            </w:pPr>
            <w:r w:rsidRPr="00B61F8B">
              <w:rPr>
                <w:sz w:val="16"/>
                <w:szCs w:val="16"/>
                <w:lang w:val="en-US"/>
              </w:rPr>
              <w:t xml:space="preserve">  background-color: red; </w:t>
            </w:r>
          </w:p>
          <w:p w:rsidR="00611CF3" w:rsidRPr="00B61F8B" w:rsidRDefault="00C7116D">
            <w:pPr>
              <w:widowControl w:val="0"/>
              <w:spacing w:line="240" w:lineRule="auto"/>
              <w:rPr>
                <w:sz w:val="16"/>
                <w:szCs w:val="16"/>
                <w:lang w:val="en-US"/>
              </w:rPr>
            </w:pPr>
            <w:r w:rsidRPr="00B61F8B">
              <w:rPr>
                <w:sz w:val="16"/>
                <w:szCs w:val="16"/>
                <w:lang w:val="en-US"/>
              </w:rPr>
              <w:t xml:space="preserve">  color: white; </w:t>
            </w:r>
          </w:p>
          <w:p w:rsidR="00611CF3" w:rsidRPr="00B61F8B" w:rsidRDefault="00C7116D">
            <w:pPr>
              <w:widowControl w:val="0"/>
              <w:spacing w:line="240" w:lineRule="auto"/>
              <w:rPr>
                <w:sz w:val="16"/>
                <w:szCs w:val="16"/>
                <w:lang w:val="en-US"/>
              </w:rPr>
            </w:pPr>
            <w:r w:rsidRPr="00B61F8B">
              <w:rPr>
                <w:sz w:val="16"/>
                <w:szCs w:val="16"/>
                <w:lang w:val="en-US"/>
              </w:rPr>
              <w:t xml:space="preserve">  border: 4px solid black;</w:t>
            </w:r>
          </w:p>
          <w:p w:rsidR="00611CF3" w:rsidRPr="00B61F8B" w:rsidRDefault="00C7116D">
            <w:pPr>
              <w:widowControl w:val="0"/>
              <w:spacing w:line="240" w:lineRule="auto"/>
              <w:rPr>
                <w:sz w:val="16"/>
                <w:szCs w:val="16"/>
                <w:lang w:val="en-US"/>
              </w:rPr>
            </w:pPr>
            <w:r w:rsidRPr="00B61F8B">
              <w:rPr>
                <w:sz w:val="16"/>
                <w:szCs w:val="16"/>
                <w:lang w:val="en-US"/>
              </w:rPr>
              <w:t xml:space="preserve">  font-size: 25px;</w:t>
            </w:r>
          </w:p>
          <w:p w:rsidR="00611CF3" w:rsidRPr="00B61F8B" w:rsidRDefault="00C7116D">
            <w:pPr>
              <w:widowControl w:val="0"/>
              <w:spacing w:line="240" w:lineRule="auto"/>
              <w:rPr>
                <w:sz w:val="16"/>
                <w:szCs w:val="16"/>
                <w:lang w:val="en-US"/>
              </w:rPr>
            </w:pPr>
            <w:r w:rsidRPr="00B61F8B">
              <w:rPr>
                <w:sz w:val="16"/>
                <w:szCs w:val="16"/>
                <w:lang w:val="en-US"/>
              </w:rPr>
              <w:t xml:space="preserve">  padding: 20px 10px;</w:t>
            </w:r>
          </w:p>
          <w:p w:rsidR="00611CF3" w:rsidRPr="00B61F8B" w:rsidRDefault="00C7116D">
            <w:pPr>
              <w:widowControl w:val="0"/>
              <w:spacing w:line="240" w:lineRule="auto"/>
              <w:rPr>
                <w:sz w:val="16"/>
                <w:szCs w:val="16"/>
                <w:lang w:val="en-US"/>
              </w:rPr>
            </w:pPr>
            <w:r w:rsidRPr="00B61F8B">
              <w:rPr>
                <w:sz w:val="16"/>
                <w:szCs w:val="16"/>
                <w:lang w:val="en-US"/>
              </w:rPr>
              <w:t xml:space="preserve">  }</w:t>
            </w:r>
          </w:p>
          <w:p w:rsidR="00611CF3" w:rsidRPr="00B61F8B" w:rsidRDefault="00C7116D">
            <w:pPr>
              <w:widowControl w:val="0"/>
              <w:spacing w:line="240" w:lineRule="auto"/>
              <w:rPr>
                <w:sz w:val="16"/>
                <w:szCs w:val="16"/>
                <w:lang w:val="en-US"/>
              </w:rPr>
            </w:pPr>
            <w:r w:rsidRPr="00B61F8B">
              <w:rPr>
                <w:sz w:val="16"/>
                <w:szCs w:val="16"/>
                <w:lang w:val="en-US"/>
              </w:rPr>
              <w:t>.Calcule h1{</w:t>
            </w:r>
          </w:p>
          <w:p w:rsidR="00611CF3" w:rsidRPr="00B61F8B" w:rsidRDefault="00C7116D">
            <w:pPr>
              <w:widowControl w:val="0"/>
              <w:spacing w:line="240" w:lineRule="auto"/>
              <w:rPr>
                <w:sz w:val="16"/>
                <w:szCs w:val="16"/>
                <w:lang w:val="en-US"/>
              </w:rPr>
            </w:pPr>
            <w:r w:rsidRPr="00B61F8B">
              <w:rPr>
                <w:sz w:val="16"/>
                <w:szCs w:val="16"/>
                <w:lang w:val="en-US"/>
              </w:rPr>
              <w:t xml:space="preserve">  text-align: center;</w:t>
            </w:r>
          </w:p>
          <w:p w:rsidR="00611CF3" w:rsidRPr="00B61F8B" w:rsidRDefault="00C7116D">
            <w:pPr>
              <w:widowControl w:val="0"/>
              <w:spacing w:line="240" w:lineRule="auto"/>
              <w:rPr>
                <w:sz w:val="16"/>
                <w:szCs w:val="16"/>
                <w:lang w:val="en-US"/>
              </w:rPr>
            </w:pPr>
            <w:r w:rsidRPr="00B61F8B">
              <w:rPr>
                <w:sz w:val="16"/>
                <w:szCs w:val="16"/>
                <w:lang w:val="en-US"/>
              </w:rPr>
              <w:t xml:space="preserve">  text-shadow: 1px 1px red;</w:t>
            </w:r>
          </w:p>
          <w:p w:rsidR="00611CF3" w:rsidRDefault="00C7116D">
            <w:pPr>
              <w:widowControl w:val="0"/>
              <w:spacing w:line="240" w:lineRule="auto"/>
              <w:rPr>
                <w:sz w:val="16"/>
                <w:szCs w:val="16"/>
              </w:rPr>
            </w:pPr>
            <w:r>
              <w:rPr>
                <w:sz w:val="16"/>
                <w:szCs w:val="16"/>
              </w:rPr>
              <w:t>}</w:t>
            </w:r>
          </w:p>
          <w:p w:rsidR="00611CF3" w:rsidRDefault="00611CF3">
            <w:pPr>
              <w:widowControl w:val="0"/>
              <w:spacing w:line="240" w:lineRule="auto"/>
            </w:pPr>
          </w:p>
          <w:p w:rsidR="00611CF3" w:rsidRDefault="00611CF3">
            <w:pPr>
              <w:widowControl w:val="0"/>
              <w:spacing w:line="240" w:lineRule="auto"/>
            </w:pPr>
          </w:p>
        </w:tc>
        <w:tc>
          <w:tcPr>
            <w:tcW w:w="3009" w:type="dxa"/>
            <w:shd w:val="clear" w:color="auto" w:fill="auto"/>
            <w:tcMar>
              <w:top w:w="100" w:type="dxa"/>
              <w:left w:w="100" w:type="dxa"/>
              <w:bottom w:w="100" w:type="dxa"/>
              <w:right w:w="100" w:type="dxa"/>
            </w:tcMar>
          </w:tcPr>
          <w:p w:rsidR="00611CF3" w:rsidRDefault="00611CF3">
            <w:pPr>
              <w:widowControl w:val="0"/>
              <w:spacing w:line="240" w:lineRule="auto"/>
              <w:rPr>
                <w:sz w:val="16"/>
                <w:szCs w:val="16"/>
              </w:rPr>
            </w:pPr>
          </w:p>
          <w:p w:rsidR="00611CF3" w:rsidRDefault="00611CF3">
            <w:pPr>
              <w:widowControl w:val="0"/>
              <w:spacing w:line="240" w:lineRule="auto"/>
            </w:pPr>
          </w:p>
        </w:tc>
      </w:tr>
    </w:tbl>
    <w:p w:rsidR="00611CF3" w:rsidRDefault="00611CF3"/>
    <w:p w:rsidR="00611CF3" w:rsidRDefault="00611CF3"/>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0968AF" w:rsidTr="00FF71BF">
        <w:trPr>
          <w:jc w:val="center"/>
        </w:trPr>
        <w:tc>
          <w:tcPr>
            <w:tcW w:w="9029" w:type="dxa"/>
            <w:shd w:val="clear" w:color="auto" w:fill="434343"/>
            <w:tcMar>
              <w:top w:w="100" w:type="dxa"/>
              <w:left w:w="100" w:type="dxa"/>
              <w:bottom w:w="100" w:type="dxa"/>
              <w:right w:w="100" w:type="dxa"/>
            </w:tcMar>
          </w:tcPr>
          <w:p w:rsidR="000968AF" w:rsidRDefault="000968AF" w:rsidP="00FF71BF">
            <w:pPr>
              <w:widowControl w:val="0"/>
              <w:pBdr>
                <w:top w:val="nil"/>
                <w:left w:val="nil"/>
                <w:bottom w:val="nil"/>
                <w:right w:val="nil"/>
                <w:between w:val="nil"/>
              </w:pBdr>
              <w:spacing w:line="240" w:lineRule="auto"/>
              <w:jc w:val="center"/>
              <w:rPr>
                <w:b/>
                <w:color w:val="FFFFFF"/>
                <w:sz w:val="28"/>
                <w:szCs w:val="28"/>
              </w:rPr>
            </w:pPr>
            <w:r>
              <w:rPr>
                <w:b/>
                <w:color w:val="FFFFFF"/>
                <w:sz w:val="28"/>
                <w:szCs w:val="28"/>
              </w:rPr>
              <w:t xml:space="preserve">Exercices Bonus </w:t>
            </w:r>
          </w:p>
        </w:tc>
      </w:tr>
    </w:tbl>
    <w:p w:rsidR="000968AF" w:rsidRDefault="000968AF" w:rsidP="000968AF">
      <w:pPr>
        <w:jc w:val="center"/>
        <w:rPr>
          <w:b/>
          <w:sz w:val="50"/>
          <w:szCs w:val="50"/>
        </w:rPr>
      </w:pPr>
      <w:r>
        <w:t xml:space="preserve">                </w:t>
      </w:r>
      <w:r>
        <w:rPr>
          <w:b/>
          <w:sz w:val="50"/>
          <w:szCs w:val="50"/>
        </w:rPr>
        <w:t xml:space="preserve">          </w:t>
      </w:r>
    </w:p>
    <w:p w:rsidR="000968AF" w:rsidRDefault="000968AF" w:rsidP="000968AF">
      <w:pPr>
        <w:rPr>
          <w:sz w:val="20"/>
          <w:szCs w:val="20"/>
        </w:rPr>
      </w:pPr>
      <w:r>
        <w:rPr>
          <w:b/>
          <w:sz w:val="20"/>
          <w:szCs w:val="20"/>
        </w:rPr>
        <w:t>EXERCICE 8</w:t>
      </w:r>
      <w:r>
        <w:rPr>
          <w:sz w:val="20"/>
          <w:szCs w:val="20"/>
        </w:rPr>
        <w:t>-------------------------------------------------------------------------------------------------------------</w:t>
      </w:r>
    </w:p>
    <w:p w:rsidR="000968AF" w:rsidRDefault="000968AF" w:rsidP="000968AF">
      <w:pPr>
        <w:rPr>
          <w:sz w:val="20"/>
          <w:szCs w:val="20"/>
        </w:rPr>
      </w:pPr>
      <w:r>
        <w:rPr>
          <w:sz w:val="20"/>
          <w:szCs w:val="20"/>
        </w:rPr>
        <w:t>Demandez les prénoms aux utilisateurs et stockez-les dans un tableau. Pensez à la</w:t>
      </w:r>
    </w:p>
    <w:p w:rsidR="000968AF" w:rsidRDefault="000968AF" w:rsidP="000968AF">
      <w:pPr>
        <w:rPr>
          <w:sz w:val="20"/>
          <w:szCs w:val="20"/>
        </w:rPr>
      </w:pPr>
      <w:r>
        <w:rPr>
          <w:sz w:val="20"/>
          <w:szCs w:val="20"/>
        </w:rPr>
        <w:t>méthode push(). À la fin, il faudra afficher le contenu du tableau, avec alert(),</w:t>
      </w:r>
    </w:p>
    <w:p w:rsidR="000968AF" w:rsidRDefault="000968AF" w:rsidP="000968AF">
      <w:pPr>
        <w:rPr>
          <w:sz w:val="20"/>
          <w:szCs w:val="20"/>
        </w:rPr>
      </w:pPr>
    </w:p>
    <w:p w:rsidR="000968AF" w:rsidRDefault="000968AF" w:rsidP="000968AF">
      <w:pPr>
        <w:rPr>
          <w:sz w:val="20"/>
          <w:szCs w:val="20"/>
        </w:rPr>
      </w:pPr>
      <w:r>
        <w:rPr>
          <w:b/>
          <w:sz w:val="20"/>
          <w:szCs w:val="20"/>
        </w:rPr>
        <w:t>EXERCICE 9</w:t>
      </w:r>
      <w:r>
        <w:rPr>
          <w:sz w:val="20"/>
          <w:szCs w:val="20"/>
        </w:rPr>
        <w:t xml:space="preserve"> ------------------------------------------------------------------------------------------------------------</w:t>
      </w:r>
    </w:p>
    <w:p w:rsidR="000968AF" w:rsidRDefault="000968AF" w:rsidP="000968AF">
      <w:pPr>
        <w:rPr>
          <w:sz w:val="20"/>
          <w:szCs w:val="20"/>
        </w:rPr>
      </w:pPr>
      <w:r>
        <w:rPr>
          <w:sz w:val="20"/>
          <w:szCs w:val="20"/>
        </w:rPr>
        <w:t>Écrire une page Web à l’aide du code JavaScript permettant de :</w:t>
      </w:r>
    </w:p>
    <w:p w:rsidR="000968AF" w:rsidRDefault="000968AF" w:rsidP="000968AF">
      <w:pPr>
        <w:rPr>
          <w:sz w:val="20"/>
          <w:szCs w:val="20"/>
        </w:rPr>
      </w:pPr>
    </w:p>
    <w:p w:rsidR="000968AF" w:rsidRDefault="000968AF" w:rsidP="000968AF">
      <w:pPr>
        <w:rPr>
          <w:sz w:val="20"/>
          <w:szCs w:val="20"/>
        </w:rPr>
      </w:pPr>
      <w:r>
        <w:rPr>
          <w:sz w:val="20"/>
          <w:szCs w:val="20"/>
        </w:rPr>
        <w:t>1. A l’aide d’une structure itérative, développer une fonction en JavaScript qui permet de :</w:t>
      </w:r>
    </w:p>
    <w:p w:rsidR="000968AF" w:rsidRDefault="000968AF" w:rsidP="000968AF">
      <w:pPr>
        <w:rPr>
          <w:sz w:val="20"/>
          <w:szCs w:val="20"/>
        </w:rPr>
      </w:pPr>
      <w:r>
        <w:rPr>
          <w:sz w:val="20"/>
          <w:szCs w:val="20"/>
        </w:rPr>
        <w:t xml:space="preserve">a. Saisir les notes de N étudiants, sans savoir au départ combien il y aura d’étudiants. </w:t>
      </w:r>
    </w:p>
    <w:p w:rsidR="000968AF" w:rsidRDefault="000968AF" w:rsidP="000968AF">
      <w:pPr>
        <w:rPr>
          <w:sz w:val="20"/>
          <w:szCs w:val="20"/>
        </w:rPr>
      </w:pPr>
      <w:r>
        <w:rPr>
          <w:sz w:val="20"/>
          <w:szCs w:val="20"/>
        </w:rPr>
        <w:t>b. Calculer la moyenne de la classe.</w:t>
      </w:r>
    </w:p>
    <w:p w:rsidR="000968AF" w:rsidRDefault="000968AF" w:rsidP="000968AF">
      <w:pPr>
        <w:rPr>
          <w:b/>
          <w:sz w:val="20"/>
          <w:szCs w:val="20"/>
        </w:rPr>
      </w:pPr>
    </w:p>
    <w:p w:rsidR="000968AF" w:rsidRDefault="000968AF" w:rsidP="000968AF">
      <w:pPr>
        <w:rPr>
          <w:sz w:val="20"/>
          <w:szCs w:val="20"/>
        </w:rPr>
      </w:pPr>
      <w:r>
        <w:rPr>
          <w:b/>
          <w:sz w:val="20"/>
          <w:szCs w:val="20"/>
        </w:rPr>
        <w:t>EXERCICE 10</w:t>
      </w:r>
      <w:r>
        <w:rPr>
          <w:sz w:val="20"/>
          <w:szCs w:val="20"/>
        </w:rPr>
        <w:t>---------------------------------------------------------------------------------------------------------------</w:t>
      </w:r>
    </w:p>
    <w:p w:rsidR="000968AF" w:rsidRDefault="000968AF" w:rsidP="000968AF">
      <w:pPr>
        <w:rPr>
          <w:sz w:val="20"/>
          <w:szCs w:val="20"/>
        </w:rPr>
      </w:pPr>
      <w:r>
        <w:rPr>
          <w:sz w:val="20"/>
          <w:szCs w:val="20"/>
        </w:rPr>
        <w:t>Créer une page HTML avec une liste déroulante pour choisir le sexe de la personne ainsi que des cases "forms" pour introduire, Nom, Prénom, Âge, Téléphone, mail, stockez-les dans des tableaux. Ensuite, créer le bouton qui affiche ce contenu dans la même page HTML.</w:t>
      </w:r>
    </w:p>
    <w:p w:rsidR="000968AF" w:rsidRDefault="000968AF" w:rsidP="000968AF">
      <w:pPr>
        <w:rPr>
          <w:b/>
          <w:color w:val="FF0000"/>
          <w:sz w:val="20"/>
          <w:szCs w:val="20"/>
        </w:rPr>
      </w:pPr>
    </w:p>
    <w:p w:rsidR="000968AF" w:rsidRDefault="000968AF" w:rsidP="000968AF">
      <w:pPr>
        <w:rPr>
          <w:sz w:val="20"/>
          <w:szCs w:val="20"/>
        </w:rPr>
      </w:pPr>
      <w:r>
        <w:rPr>
          <w:b/>
          <w:sz w:val="20"/>
          <w:szCs w:val="20"/>
        </w:rPr>
        <w:t>EXERCICE 11</w:t>
      </w:r>
      <w:r>
        <w:rPr>
          <w:sz w:val="20"/>
          <w:szCs w:val="20"/>
        </w:rPr>
        <w:t>-----------------------------------------------------------------------------------------------------------------</w:t>
      </w:r>
    </w:p>
    <w:p w:rsidR="000968AF" w:rsidRDefault="000968AF" w:rsidP="000968AF">
      <w:pPr>
        <w:rPr>
          <w:sz w:val="20"/>
          <w:szCs w:val="20"/>
        </w:rPr>
      </w:pPr>
      <w:r>
        <w:rPr>
          <w:sz w:val="20"/>
          <w:szCs w:val="20"/>
        </w:rPr>
        <w:t>Créer un document HTML qui permet de choisir son menu au restaurant : une entrée, un plat principal et un dessert. L'appui sur un bouton "Envoi" permet de calculer l'addition.</w:t>
      </w:r>
    </w:p>
    <w:p w:rsidR="000968AF" w:rsidRDefault="000968AF" w:rsidP="000968AF">
      <w:pPr>
        <w:rPr>
          <w:sz w:val="20"/>
          <w:szCs w:val="20"/>
        </w:rPr>
      </w:pPr>
    </w:p>
    <w:p w:rsidR="000968AF" w:rsidRDefault="000968AF" w:rsidP="000968AF">
      <w:pPr>
        <w:rPr>
          <w:sz w:val="20"/>
          <w:szCs w:val="20"/>
        </w:rPr>
      </w:pPr>
    </w:p>
    <w:p w:rsidR="000968AF" w:rsidRDefault="000968AF" w:rsidP="000968AF">
      <w:pPr>
        <w:rPr>
          <w:sz w:val="20"/>
          <w:szCs w:val="20"/>
        </w:rPr>
      </w:pPr>
    </w:p>
    <w:p w:rsidR="000968AF" w:rsidRDefault="000968AF" w:rsidP="000968AF">
      <w:pPr>
        <w:rPr>
          <w:sz w:val="20"/>
          <w:szCs w:val="20"/>
        </w:rPr>
      </w:pPr>
    </w:p>
    <w:p w:rsidR="000968AF" w:rsidRDefault="000968AF" w:rsidP="000968AF">
      <w:pPr>
        <w:rPr>
          <w:sz w:val="20"/>
          <w:szCs w:val="20"/>
        </w:rPr>
      </w:pPr>
    </w:p>
    <w:p w:rsidR="000968AF" w:rsidRDefault="000968AF" w:rsidP="000968AF">
      <w:pPr>
        <w:rPr>
          <w:sz w:val="20"/>
          <w:szCs w:val="20"/>
        </w:rPr>
      </w:pPr>
    </w:p>
    <w:p w:rsidR="000968AF" w:rsidRDefault="000968AF" w:rsidP="000968AF">
      <w:pPr>
        <w:rPr>
          <w:sz w:val="20"/>
          <w:szCs w:val="2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0968AF" w:rsidTr="00FF71BF">
        <w:tc>
          <w:tcPr>
            <w:tcW w:w="9029" w:type="dxa"/>
            <w:shd w:val="clear" w:color="auto" w:fill="auto"/>
            <w:tcMar>
              <w:top w:w="100" w:type="dxa"/>
              <w:left w:w="100" w:type="dxa"/>
              <w:bottom w:w="100" w:type="dxa"/>
              <w:right w:w="100" w:type="dxa"/>
            </w:tcMar>
          </w:tcPr>
          <w:p w:rsidR="000968AF" w:rsidRDefault="000968AF" w:rsidP="00FF71BF">
            <w:pPr>
              <w:widowControl w:val="0"/>
              <w:pBdr>
                <w:top w:val="nil"/>
                <w:left w:val="nil"/>
                <w:bottom w:val="nil"/>
                <w:right w:val="nil"/>
                <w:between w:val="nil"/>
              </w:pBdr>
              <w:spacing w:line="240" w:lineRule="auto"/>
              <w:rPr>
                <w:b/>
                <w:sz w:val="20"/>
                <w:szCs w:val="20"/>
              </w:rPr>
            </w:pPr>
            <w:r>
              <w:rPr>
                <w:b/>
                <w:noProof/>
                <w:sz w:val="20"/>
                <w:szCs w:val="20"/>
              </w:rPr>
              <w:lastRenderedPageBreak/>
              <w:drawing>
                <wp:inline distT="114300" distB="114300" distL="114300" distR="114300">
                  <wp:extent cx="5591175" cy="2641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91175" cy="2641600"/>
                          </a:xfrm>
                          <a:prstGeom prst="rect">
                            <a:avLst/>
                          </a:prstGeom>
                          <a:ln/>
                        </pic:spPr>
                      </pic:pic>
                    </a:graphicData>
                  </a:graphic>
                </wp:inline>
              </w:drawing>
            </w:r>
          </w:p>
        </w:tc>
      </w:tr>
    </w:tbl>
    <w:p w:rsidR="000968AF" w:rsidRDefault="000968AF" w:rsidP="000968AF">
      <w:pPr>
        <w:rPr>
          <w:sz w:val="20"/>
          <w:szCs w:val="20"/>
        </w:rPr>
      </w:pPr>
    </w:p>
    <w:p w:rsidR="000968AF" w:rsidRDefault="000968AF" w:rsidP="000968AF">
      <w:pPr>
        <w:rPr>
          <w:sz w:val="20"/>
          <w:szCs w:val="20"/>
        </w:rPr>
      </w:pPr>
    </w:p>
    <w:p w:rsidR="000968AF" w:rsidRDefault="000968AF" w:rsidP="000968AF">
      <w:pPr>
        <w:rPr>
          <w:sz w:val="20"/>
          <w:szCs w:val="20"/>
        </w:rPr>
      </w:pPr>
      <w:r>
        <w:rPr>
          <w:b/>
          <w:sz w:val="20"/>
          <w:szCs w:val="20"/>
        </w:rPr>
        <w:t>EXERCICE 12</w:t>
      </w:r>
      <w:r>
        <w:rPr>
          <w:sz w:val="20"/>
          <w:szCs w:val="20"/>
        </w:rPr>
        <w:t>-------------------------------------------------------------------------------------------------------------</w:t>
      </w:r>
    </w:p>
    <w:p w:rsidR="000968AF" w:rsidRDefault="000968AF" w:rsidP="000968AF">
      <w:pPr>
        <w:rPr>
          <w:sz w:val="20"/>
          <w:szCs w:val="20"/>
        </w:rPr>
      </w:pPr>
      <w:r>
        <w:rPr>
          <w:sz w:val="20"/>
          <w:szCs w:val="20"/>
        </w:rPr>
        <w:t>Fournir un commentaire selon l'âge de la personne.</w:t>
      </w:r>
    </w:p>
    <w:p w:rsidR="000968AF" w:rsidRDefault="000968AF" w:rsidP="000968AF">
      <w:pPr>
        <w:rPr>
          <w:sz w:val="20"/>
          <w:szCs w:val="20"/>
        </w:rPr>
      </w:pPr>
      <w:r>
        <w:rPr>
          <w:sz w:val="20"/>
          <w:szCs w:val="20"/>
        </w:rPr>
        <w:t>Vous devez fournir un commentaire sur 4 tranches d'âge qui sont les suivantes :</w:t>
      </w:r>
    </w:p>
    <w:p w:rsidR="000968AF" w:rsidRDefault="000968AF" w:rsidP="000968AF">
      <w:pPr>
        <w:rPr>
          <w:sz w:val="20"/>
          <w:szCs w:val="20"/>
        </w:rPr>
      </w:pPr>
      <w:r>
        <w:rPr>
          <w:sz w:val="20"/>
          <w:szCs w:val="20"/>
        </w:rPr>
        <w:t>Tranche d'âge Exemple de commentaire</w:t>
      </w:r>
    </w:p>
    <w:p w:rsidR="000968AF" w:rsidRDefault="000968AF" w:rsidP="000968AF">
      <w:pPr>
        <w:rPr>
          <w:sz w:val="20"/>
          <w:szCs w:val="20"/>
        </w:rPr>
      </w:pPr>
      <w:r>
        <w:rPr>
          <w:sz w:val="20"/>
          <w:szCs w:val="20"/>
        </w:rPr>
        <w:t>1 à 6 ans « Vous êtes un jeune enfant. »</w:t>
      </w:r>
    </w:p>
    <w:p w:rsidR="000968AF" w:rsidRDefault="000968AF" w:rsidP="000968AF">
      <w:pPr>
        <w:rPr>
          <w:sz w:val="20"/>
          <w:szCs w:val="20"/>
        </w:rPr>
      </w:pPr>
      <w:r>
        <w:rPr>
          <w:sz w:val="20"/>
          <w:szCs w:val="20"/>
        </w:rPr>
        <w:t>7 à 11 ans « Vous êtes un enfant qui a atteint l'âge de raison. »</w:t>
      </w:r>
    </w:p>
    <w:p w:rsidR="000968AF" w:rsidRDefault="000968AF" w:rsidP="000968AF">
      <w:pPr>
        <w:rPr>
          <w:sz w:val="20"/>
          <w:szCs w:val="20"/>
        </w:rPr>
      </w:pPr>
      <w:r>
        <w:rPr>
          <w:sz w:val="20"/>
          <w:szCs w:val="20"/>
        </w:rPr>
        <w:t>12 à 17 ans « Vous êtes un adolescent. »</w:t>
      </w:r>
    </w:p>
    <w:p w:rsidR="00611CF3" w:rsidRDefault="000968AF" w:rsidP="000968AF">
      <w:r>
        <w:rPr>
          <w:sz w:val="20"/>
          <w:szCs w:val="20"/>
        </w:rPr>
        <w:t>18 à 120 ans « Vous êtes un ad</w:t>
      </w:r>
      <w:r>
        <w:t xml:space="preserve">                                                                                                                                                                                                                                                                                                                                                                                                                                                                                                                                                                                                                                                                                                                                                                                                                                                                                                                                                                                                                                                                                                                                                                                                                                                                                                                                                                                                                                                                                                                                                                                                                                                                                                                                                                                                                                                  </w:t>
      </w:r>
    </w:p>
    <w:sectPr w:rsidR="00611CF3" w:rsidSect="00B61F8B">
      <w:headerReference w:type="default" r:id="rId10"/>
      <w:headerReference w:type="first" r:id="rId11"/>
      <w:footerReference w:type="first" r:id="rId12"/>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056" w:rsidRDefault="00A34056">
      <w:pPr>
        <w:spacing w:line="240" w:lineRule="auto"/>
      </w:pPr>
      <w:r>
        <w:separator/>
      </w:r>
    </w:p>
  </w:endnote>
  <w:endnote w:type="continuationSeparator" w:id="1">
    <w:p w:rsidR="00A34056" w:rsidRDefault="00A3405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CF3" w:rsidRDefault="00611CF3">
    <w:pPr>
      <w:rPr>
        <w:ins w:id="1" w:author="Amine HAMADOUCHE" w:date="2020-03-01T00:33:00Z"/>
        <w:b/>
        <w:color w:val="0000FF"/>
        <w:sz w:val="36"/>
        <w:szCs w:val="3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056" w:rsidRDefault="00A34056">
      <w:pPr>
        <w:spacing w:line="240" w:lineRule="auto"/>
      </w:pPr>
      <w:r>
        <w:separator/>
      </w:r>
    </w:p>
  </w:footnote>
  <w:footnote w:type="continuationSeparator" w:id="1">
    <w:p w:rsidR="00A34056" w:rsidRDefault="00A3405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CF3" w:rsidRDefault="00C7116D">
    <w:pPr>
      <w:rPr>
        <w:b/>
        <w:color w:val="0000FF"/>
        <w:sz w:val="36"/>
        <w:szCs w:val="36"/>
      </w:rPr>
    </w:pPr>
    <w:r>
      <w:rPr>
        <w:b/>
        <w:noProof/>
        <w:color w:val="FF0000"/>
        <w:sz w:val="36"/>
        <w:szCs w:val="36"/>
      </w:rPr>
      <w:drawing>
        <wp:inline distT="114300" distB="114300" distL="114300" distR="114300">
          <wp:extent cx="881063" cy="881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1063" cy="881063"/>
                  </a:xfrm>
                  <a:prstGeom prst="rect">
                    <a:avLst/>
                  </a:prstGeom>
                  <a:ln/>
                </pic:spPr>
              </pic:pic>
            </a:graphicData>
          </a:graphic>
        </wp:inline>
      </w:drawing>
    </w:r>
    <w:r>
      <w:rPr>
        <w:b/>
        <w:color w:val="0000FF"/>
        <w:sz w:val="36"/>
        <w:szCs w:val="36"/>
      </w:rPr>
      <w:t xml:space="preserve">           SNAP1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CF3" w:rsidRDefault="00611CF3">
    <w:pPr>
      <w:rPr>
        <w:ins w:id="0" w:author="Amine HAMADOUCHE" w:date="2020-03-01T00:33:00Z"/>
        <w:b/>
        <w:color w:val="0000FF"/>
        <w:sz w:val="36"/>
        <w:szCs w:val="3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E08D0"/>
    <w:multiLevelType w:val="multilevel"/>
    <w:tmpl w:val="6A3020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611CF3"/>
    <w:rsid w:val="00093978"/>
    <w:rsid w:val="000968AF"/>
    <w:rsid w:val="00434A7E"/>
    <w:rsid w:val="0055522E"/>
    <w:rsid w:val="00611CF3"/>
    <w:rsid w:val="00A34056"/>
    <w:rsid w:val="00B61F8B"/>
    <w:rsid w:val="00B94537"/>
    <w:rsid w:val="00BC6470"/>
    <w:rsid w:val="00C7116D"/>
    <w:rsid w:val="00CE37FB"/>
    <w:rsid w:val="00E3602C"/>
    <w:rsid w:val="00E8677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02C"/>
  </w:style>
  <w:style w:type="paragraph" w:styleId="Titre1">
    <w:name w:val="heading 1"/>
    <w:basedOn w:val="Normal"/>
    <w:next w:val="Normal"/>
    <w:uiPriority w:val="9"/>
    <w:qFormat/>
    <w:rsid w:val="00E3602C"/>
    <w:pPr>
      <w:keepNext/>
      <w:keepLines/>
      <w:spacing w:before="400" w:after="120"/>
      <w:outlineLvl w:val="0"/>
    </w:pPr>
    <w:rPr>
      <w:sz w:val="40"/>
      <w:szCs w:val="40"/>
    </w:rPr>
  </w:style>
  <w:style w:type="paragraph" w:styleId="Titre2">
    <w:name w:val="heading 2"/>
    <w:basedOn w:val="Normal"/>
    <w:next w:val="Normal"/>
    <w:uiPriority w:val="9"/>
    <w:semiHidden/>
    <w:unhideWhenUsed/>
    <w:qFormat/>
    <w:rsid w:val="00E3602C"/>
    <w:pPr>
      <w:keepNext/>
      <w:keepLines/>
      <w:spacing w:before="360" w:after="120"/>
      <w:outlineLvl w:val="1"/>
    </w:pPr>
    <w:rPr>
      <w:sz w:val="32"/>
      <w:szCs w:val="32"/>
    </w:rPr>
  </w:style>
  <w:style w:type="paragraph" w:styleId="Titre3">
    <w:name w:val="heading 3"/>
    <w:basedOn w:val="Normal"/>
    <w:next w:val="Normal"/>
    <w:uiPriority w:val="9"/>
    <w:semiHidden/>
    <w:unhideWhenUsed/>
    <w:qFormat/>
    <w:rsid w:val="00E3602C"/>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rsid w:val="00E3602C"/>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rsid w:val="00E3602C"/>
    <w:pPr>
      <w:keepNext/>
      <w:keepLines/>
      <w:spacing w:before="240" w:after="80"/>
      <w:outlineLvl w:val="4"/>
    </w:pPr>
    <w:rPr>
      <w:color w:val="666666"/>
    </w:rPr>
  </w:style>
  <w:style w:type="paragraph" w:styleId="Titre6">
    <w:name w:val="heading 6"/>
    <w:basedOn w:val="Normal"/>
    <w:next w:val="Normal"/>
    <w:uiPriority w:val="9"/>
    <w:semiHidden/>
    <w:unhideWhenUsed/>
    <w:qFormat/>
    <w:rsid w:val="00E3602C"/>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rsid w:val="00E3602C"/>
    <w:tblPr>
      <w:tblCellMar>
        <w:top w:w="0" w:type="dxa"/>
        <w:left w:w="0" w:type="dxa"/>
        <w:bottom w:w="0" w:type="dxa"/>
        <w:right w:w="0" w:type="dxa"/>
      </w:tblCellMar>
    </w:tblPr>
  </w:style>
  <w:style w:type="paragraph" w:styleId="Titre">
    <w:name w:val="Title"/>
    <w:basedOn w:val="Normal"/>
    <w:next w:val="Normal"/>
    <w:uiPriority w:val="10"/>
    <w:qFormat/>
    <w:rsid w:val="00E3602C"/>
    <w:pPr>
      <w:keepNext/>
      <w:keepLines/>
      <w:spacing w:after="60"/>
    </w:pPr>
    <w:rPr>
      <w:sz w:val="52"/>
      <w:szCs w:val="52"/>
    </w:rPr>
  </w:style>
  <w:style w:type="paragraph" w:styleId="Sous-titre">
    <w:name w:val="Subtitle"/>
    <w:basedOn w:val="Normal"/>
    <w:next w:val="Normal"/>
    <w:uiPriority w:val="11"/>
    <w:qFormat/>
    <w:rsid w:val="00E3602C"/>
    <w:pPr>
      <w:keepNext/>
      <w:keepLines/>
      <w:spacing w:after="320"/>
    </w:pPr>
    <w:rPr>
      <w:color w:val="666666"/>
      <w:sz w:val="30"/>
      <w:szCs w:val="30"/>
    </w:rPr>
  </w:style>
  <w:style w:type="table" w:customStyle="1" w:styleId="a">
    <w:basedOn w:val="TableNormal"/>
    <w:rsid w:val="00E3602C"/>
    <w:tblPr>
      <w:tblStyleRowBandSize w:val="1"/>
      <w:tblStyleColBandSize w:val="1"/>
      <w:tblCellMar>
        <w:top w:w="100" w:type="dxa"/>
        <w:left w:w="100" w:type="dxa"/>
        <w:bottom w:w="100" w:type="dxa"/>
        <w:right w:w="100" w:type="dxa"/>
      </w:tblCellMar>
    </w:tblPr>
  </w:style>
  <w:style w:type="table" w:customStyle="1" w:styleId="a0">
    <w:basedOn w:val="TableNormal"/>
    <w:rsid w:val="00E3602C"/>
    <w:tblPr>
      <w:tblStyleRowBandSize w:val="1"/>
      <w:tblStyleColBandSize w:val="1"/>
      <w:tblCellMar>
        <w:top w:w="100" w:type="dxa"/>
        <w:left w:w="100" w:type="dxa"/>
        <w:bottom w:w="100" w:type="dxa"/>
        <w:right w:w="100" w:type="dxa"/>
      </w:tblCellMar>
    </w:tblPr>
  </w:style>
  <w:style w:type="table" w:customStyle="1" w:styleId="a1">
    <w:basedOn w:val="TableNormal"/>
    <w:rsid w:val="00E3602C"/>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434A7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4A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gchagnon.fr/cours/dhtml/jscour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pen.io/pe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4</Pages>
  <Words>1249</Words>
  <Characters>6874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dc:creator>
  <cp:lastModifiedBy>Windows User</cp:lastModifiedBy>
  <cp:revision>5</cp:revision>
  <dcterms:created xsi:type="dcterms:W3CDTF">2021-01-06T23:00:00Z</dcterms:created>
  <dcterms:modified xsi:type="dcterms:W3CDTF">2021-02-01T10:06:00Z</dcterms:modified>
</cp:coreProperties>
</file>